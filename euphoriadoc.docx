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7D504" w14:textId="722F8C9B" w:rsidR="00DE019D" w:rsidRPr="00C41D40" w:rsidRDefault="00DE019D" w:rsidP="00DE019D">
      <w:pPr>
        <w:autoSpaceDE w:val="0"/>
        <w:autoSpaceDN w:val="0"/>
        <w:adjustRightInd w:val="0"/>
        <w:rPr>
          <w:rFonts w:ascii="Times New Roman" w:hAnsi="Times New Roman" w:cs="Times New Roman"/>
          <w:b/>
          <w:bCs/>
        </w:rPr>
      </w:pPr>
      <w:r w:rsidRPr="00C41D40">
        <w:rPr>
          <w:rFonts w:ascii="Times New Roman" w:hAnsi="Times New Roman" w:cs="Times New Roman"/>
          <w:b/>
          <w:bCs/>
        </w:rPr>
        <w:t xml:space="preserve">Euphoria </w:t>
      </w:r>
      <w:r w:rsidR="00E116D8">
        <w:rPr>
          <w:rFonts w:ascii="Times New Roman" w:hAnsi="Times New Roman" w:cs="Times New Roman"/>
          <w:b/>
          <w:bCs/>
        </w:rPr>
        <w:t>T</w:t>
      </w:r>
      <w:r w:rsidRPr="00C41D40">
        <w:rPr>
          <w:rFonts w:ascii="Times New Roman" w:hAnsi="Times New Roman" w:cs="Times New Roman"/>
          <w:b/>
          <w:bCs/>
        </w:rPr>
        <w:t>witter as the</w:t>
      </w:r>
      <w:r w:rsidR="00E116D8">
        <w:rPr>
          <w:rFonts w:ascii="Times New Roman" w:hAnsi="Times New Roman" w:cs="Times New Roman"/>
          <w:b/>
          <w:bCs/>
        </w:rPr>
        <w:t xml:space="preserve"> S</w:t>
      </w:r>
      <w:r w:rsidRPr="00C41D40">
        <w:rPr>
          <w:rFonts w:ascii="Times New Roman" w:hAnsi="Times New Roman" w:cs="Times New Roman"/>
          <w:b/>
          <w:bCs/>
        </w:rPr>
        <w:t xml:space="preserve">ite of </w:t>
      </w:r>
      <w:r w:rsidR="00E116D8">
        <w:rPr>
          <w:rFonts w:ascii="Times New Roman" w:hAnsi="Times New Roman" w:cs="Times New Roman"/>
          <w:b/>
          <w:bCs/>
        </w:rPr>
        <w:t>Critical C</w:t>
      </w:r>
      <w:r w:rsidRPr="00C41D40">
        <w:rPr>
          <w:rFonts w:ascii="Times New Roman" w:hAnsi="Times New Roman" w:cs="Times New Roman"/>
          <w:b/>
          <w:bCs/>
        </w:rPr>
        <w:t xml:space="preserve">ollective </w:t>
      </w:r>
      <w:r w:rsidR="00E116D8">
        <w:rPr>
          <w:rFonts w:ascii="Times New Roman" w:hAnsi="Times New Roman" w:cs="Times New Roman"/>
          <w:b/>
          <w:bCs/>
        </w:rPr>
        <w:t>E</w:t>
      </w:r>
      <w:r w:rsidRPr="00C41D40">
        <w:rPr>
          <w:rFonts w:ascii="Times New Roman" w:hAnsi="Times New Roman" w:cs="Times New Roman"/>
          <w:b/>
          <w:bCs/>
        </w:rPr>
        <w:t>ffervescence</w:t>
      </w:r>
    </w:p>
    <w:p w14:paraId="7C93BBF0" w14:textId="429503FF" w:rsidR="00DE019D" w:rsidRDefault="00A65A6A" w:rsidP="00DE019D">
      <w:pPr>
        <w:autoSpaceDE w:val="0"/>
        <w:autoSpaceDN w:val="0"/>
        <w:adjustRightInd w:val="0"/>
        <w:rPr>
          <w:rFonts w:ascii="Times New Roman" w:hAnsi="Times New Roman" w:cs="Times New Roman"/>
        </w:rPr>
      </w:pPr>
      <w:r>
        <w:rPr>
          <w:rFonts w:ascii="Times New Roman" w:hAnsi="Times New Roman" w:cs="Times New Roman"/>
        </w:rPr>
        <w:t xml:space="preserve">k80 </w:t>
      </w:r>
      <w:proofErr w:type="spellStart"/>
      <w:r>
        <w:rPr>
          <w:rFonts w:ascii="Times New Roman" w:hAnsi="Times New Roman" w:cs="Times New Roman"/>
        </w:rPr>
        <w:t>ambrose</w:t>
      </w:r>
      <w:proofErr w:type="spellEnd"/>
    </w:p>
    <w:p w14:paraId="69C71E68" w14:textId="784EA14C" w:rsidR="003D060F" w:rsidRPr="00C41D40" w:rsidRDefault="003D060F" w:rsidP="00DE019D">
      <w:pPr>
        <w:autoSpaceDE w:val="0"/>
        <w:autoSpaceDN w:val="0"/>
        <w:adjustRightInd w:val="0"/>
        <w:rPr>
          <w:rFonts w:ascii="Times New Roman" w:hAnsi="Times New Roman" w:cs="Times New Roman"/>
        </w:rPr>
      </w:pPr>
      <w:r>
        <w:rPr>
          <w:rFonts w:ascii="Times New Roman" w:hAnsi="Times New Roman" w:cs="Times New Roman"/>
        </w:rPr>
        <w:t>Professor Watson</w:t>
      </w:r>
    </w:p>
    <w:p w14:paraId="4A9DDCF3" w14:textId="11662A48" w:rsidR="00DE019D" w:rsidRDefault="00DE019D" w:rsidP="00DE019D">
      <w:pPr>
        <w:autoSpaceDE w:val="0"/>
        <w:autoSpaceDN w:val="0"/>
        <w:adjustRightInd w:val="0"/>
        <w:rPr>
          <w:rFonts w:ascii="Times New Roman" w:hAnsi="Times New Roman" w:cs="Times New Roman"/>
        </w:rPr>
      </w:pPr>
    </w:p>
    <w:p w14:paraId="1770BA77" w14:textId="07729F94" w:rsidR="003F029E" w:rsidRPr="003F029E" w:rsidRDefault="003F029E" w:rsidP="00DE019D">
      <w:pPr>
        <w:autoSpaceDE w:val="0"/>
        <w:autoSpaceDN w:val="0"/>
        <w:adjustRightInd w:val="0"/>
        <w:rPr>
          <w:rFonts w:ascii="Times New Roman" w:hAnsi="Times New Roman" w:cs="Times New Roman"/>
          <w:b/>
          <w:bCs/>
        </w:rPr>
      </w:pPr>
      <w:r>
        <w:rPr>
          <w:rFonts w:ascii="Times New Roman" w:hAnsi="Times New Roman" w:cs="Times New Roman"/>
          <w:b/>
          <w:bCs/>
        </w:rPr>
        <w:t>Fade In</w:t>
      </w:r>
    </w:p>
    <w:p w14:paraId="59BA4E52" w14:textId="4F670BC8" w:rsidR="006734EE" w:rsidRDefault="003C4DCA" w:rsidP="00DE019D">
      <w:pPr>
        <w:autoSpaceDE w:val="0"/>
        <w:autoSpaceDN w:val="0"/>
        <w:adjustRightInd w:val="0"/>
        <w:rPr>
          <w:rFonts w:ascii="Times New Roman" w:hAnsi="Times New Roman" w:cs="Times New Roman"/>
        </w:rPr>
      </w:pPr>
      <w:r>
        <w:rPr>
          <w:rFonts w:ascii="Times New Roman" w:hAnsi="Times New Roman" w:cs="Times New Roman"/>
        </w:rPr>
        <w:t>L</w:t>
      </w:r>
      <w:r w:rsidR="00074389">
        <w:rPr>
          <w:rFonts w:ascii="Times New Roman" w:hAnsi="Times New Roman" w:cs="Times New Roman"/>
        </w:rPr>
        <w:t>ast winter, millions of teen</w:t>
      </w:r>
      <w:r>
        <w:rPr>
          <w:rFonts w:ascii="Times New Roman" w:hAnsi="Times New Roman" w:cs="Times New Roman"/>
        </w:rPr>
        <w:t>ager</w:t>
      </w:r>
      <w:r w:rsidR="00074389">
        <w:rPr>
          <w:rFonts w:ascii="Times New Roman" w:hAnsi="Times New Roman" w:cs="Times New Roman"/>
        </w:rPr>
        <w:t>s across the world would gather on a weekly basis</w:t>
      </w:r>
      <w:r>
        <w:rPr>
          <w:rFonts w:ascii="Times New Roman" w:hAnsi="Times New Roman" w:cs="Times New Roman"/>
        </w:rPr>
        <w:t xml:space="preserve"> to watch and talk about </w:t>
      </w:r>
      <w:r w:rsidR="00B21C0B">
        <w:rPr>
          <w:rFonts w:ascii="Times New Roman" w:hAnsi="Times New Roman" w:cs="Times New Roman"/>
        </w:rPr>
        <w:t>“</w:t>
      </w:r>
      <w:r>
        <w:rPr>
          <w:rFonts w:ascii="Times New Roman" w:hAnsi="Times New Roman" w:cs="Times New Roman"/>
        </w:rPr>
        <w:t>Euphoria.</w:t>
      </w:r>
      <w:r w:rsidR="00B21C0B">
        <w:rPr>
          <w:rFonts w:ascii="Times New Roman" w:hAnsi="Times New Roman" w:cs="Times New Roman"/>
        </w:rPr>
        <w:t>”</w:t>
      </w:r>
      <w:r w:rsidR="00074389">
        <w:rPr>
          <w:rFonts w:ascii="Times New Roman" w:hAnsi="Times New Roman" w:cs="Times New Roman"/>
        </w:rPr>
        <w:t xml:space="preserve"> </w:t>
      </w:r>
      <w:r w:rsidR="006734EE">
        <w:rPr>
          <w:rFonts w:ascii="Times New Roman" w:hAnsi="Times New Roman" w:cs="Times New Roman"/>
        </w:rPr>
        <w:t>[introduce Euphoria</w:t>
      </w:r>
      <w:r w:rsidR="00713782">
        <w:rPr>
          <w:rFonts w:ascii="Times New Roman" w:hAnsi="Times New Roman" w:cs="Times New Roman"/>
        </w:rPr>
        <w:t xml:space="preserve"> as </w:t>
      </w:r>
      <w:r w:rsidR="006734EE">
        <w:rPr>
          <w:rFonts w:ascii="Times New Roman" w:hAnsi="Times New Roman" w:cs="Times New Roman"/>
        </w:rPr>
        <w:t>the tv show]</w:t>
      </w:r>
      <w:r w:rsidR="00713782">
        <w:rPr>
          <w:rFonts w:ascii="Times New Roman" w:hAnsi="Times New Roman" w:cs="Times New Roman"/>
        </w:rPr>
        <w:t xml:space="preserve"> [introduce Euphoria as a cultural phenomenon]</w:t>
      </w:r>
      <w:r w:rsidR="00074389" w:rsidRPr="00074389">
        <w:rPr>
          <w:rFonts w:ascii="Times New Roman" w:hAnsi="Times New Roman" w:cs="Times New Roman"/>
        </w:rPr>
        <w:t xml:space="preserve"> </w:t>
      </w:r>
      <w:r w:rsidR="00A332D7">
        <w:rPr>
          <w:rFonts w:ascii="Times New Roman" w:hAnsi="Times New Roman" w:cs="Times New Roman"/>
        </w:rPr>
        <w:t xml:space="preserve">[introduce euphoria twitter is where waters of the show go to air grievances, circulate memes, and generally talk about the show’s plot and production] </w:t>
      </w:r>
      <w:r w:rsidR="00074389">
        <w:rPr>
          <w:rFonts w:ascii="Times New Roman" w:hAnsi="Times New Roman" w:cs="Times New Roman"/>
        </w:rPr>
        <w:t>[its influence cannot be overstated]</w:t>
      </w:r>
      <w:r w:rsidR="00713782">
        <w:rPr>
          <w:rFonts w:ascii="Times New Roman" w:hAnsi="Times New Roman" w:cs="Times New Roman"/>
        </w:rPr>
        <w:t xml:space="preserve"> </w:t>
      </w:r>
      <w:r w:rsidR="000C7331">
        <w:rPr>
          <w:rFonts w:ascii="Times New Roman" w:hAnsi="Times New Roman" w:cs="Times New Roman"/>
        </w:rPr>
        <w:t xml:space="preserve">I’m going to argue that the collective effervescence generated by the show’s following is what made is transcend from televised object to cultural thing. </w:t>
      </w:r>
      <w:r w:rsidR="00074389">
        <w:rPr>
          <w:rFonts w:ascii="Times New Roman" w:hAnsi="Times New Roman" w:cs="Times New Roman"/>
        </w:rPr>
        <w:t xml:space="preserve">[give a basic gist of what </w:t>
      </w:r>
      <w:proofErr w:type="spellStart"/>
      <w:r w:rsidR="00074389">
        <w:rPr>
          <w:rFonts w:ascii="Times New Roman" w:hAnsi="Times New Roman" w:cs="Times New Roman"/>
        </w:rPr>
        <w:t>im</w:t>
      </w:r>
      <w:proofErr w:type="spellEnd"/>
      <w:r w:rsidR="00074389">
        <w:rPr>
          <w:rFonts w:ascii="Times New Roman" w:hAnsi="Times New Roman" w:cs="Times New Roman"/>
        </w:rPr>
        <w:t xml:space="preserve"> going to be arguing] </w:t>
      </w:r>
      <w:r w:rsidR="00047522">
        <w:rPr>
          <w:rFonts w:ascii="Times New Roman" w:hAnsi="Times New Roman" w:cs="Times New Roman"/>
        </w:rPr>
        <w:t xml:space="preserve">The show’s avid </w:t>
      </w:r>
      <w:r w:rsidR="00130D9D">
        <w:rPr>
          <w:rFonts w:ascii="Times New Roman" w:hAnsi="Times New Roman" w:cs="Times New Roman"/>
        </w:rPr>
        <w:t>twitter base</w:t>
      </w:r>
      <w:r w:rsidR="00047522">
        <w:rPr>
          <w:rFonts w:ascii="Times New Roman" w:hAnsi="Times New Roman" w:cs="Times New Roman"/>
        </w:rPr>
        <w:t xml:space="preserve"> is simultaneously separate </w:t>
      </w:r>
      <w:r w:rsidR="00130D9D">
        <w:rPr>
          <w:rFonts w:ascii="Times New Roman" w:hAnsi="Times New Roman" w:cs="Times New Roman"/>
        </w:rPr>
        <w:t xml:space="preserve">from </w:t>
      </w:r>
      <w:r w:rsidR="00047522">
        <w:rPr>
          <w:rFonts w:ascii="Times New Roman" w:hAnsi="Times New Roman" w:cs="Times New Roman"/>
        </w:rPr>
        <w:t>and an extension of the show itself</w:t>
      </w:r>
      <w:r w:rsidR="00130D9D">
        <w:rPr>
          <w:rFonts w:ascii="Times New Roman" w:hAnsi="Times New Roman" w:cs="Times New Roman"/>
        </w:rPr>
        <w:t>.</w:t>
      </w:r>
    </w:p>
    <w:p w14:paraId="611CC5B7" w14:textId="27D9F298" w:rsidR="00074389" w:rsidRDefault="00074389" w:rsidP="00DE019D">
      <w:pPr>
        <w:autoSpaceDE w:val="0"/>
        <w:autoSpaceDN w:val="0"/>
        <w:adjustRightInd w:val="0"/>
        <w:rPr>
          <w:rFonts w:ascii="Times New Roman" w:hAnsi="Times New Roman" w:cs="Times New Roman"/>
        </w:rPr>
      </w:pPr>
    </w:p>
    <w:p w14:paraId="0022B676" w14:textId="34A8535E" w:rsidR="00074389" w:rsidRPr="00C41D40" w:rsidRDefault="00601782" w:rsidP="00074389">
      <w:pPr>
        <w:autoSpaceDE w:val="0"/>
        <w:autoSpaceDN w:val="0"/>
        <w:adjustRightInd w:val="0"/>
        <w:rPr>
          <w:rFonts w:ascii="Times New Roman" w:hAnsi="Times New Roman" w:cs="Times New Roman"/>
        </w:rPr>
      </w:pPr>
      <w:r>
        <w:rPr>
          <w:rFonts w:ascii="Times New Roman" w:hAnsi="Times New Roman" w:cs="Times New Roman"/>
        </w:rPr>
        <w:t xml:space="preserve">I want to situate Euphoria twitter in the context of Durkheim’s concept of collective effervescence and Latour’s critique of criticism. </w:t>
      </w:r>
      <w:r w:rsidR="00074389" w:rsidRPr="00C41D40">
        <w:rPr>
          <w:rFonts w:ascii="Times New Roman" w:hAnsi="Times New Roman" w:cs="Times New Roman"/>
        </w:rPr>
        <w:t>[</w:t>
      </w:r>
      <w:r w:rsidR="00973A25">
        <w:rPr>
          <w:rFonts w:ascii="Times New Roman" w:hAnsi="Times New Roman" w:cs="Times New Roman"/>
        </w:rPr>
        <w:t>Collective</w:t>
      </w:r>
      <w:r w:rsidR="00973A25" w:rsidRPr="00A80667">
        <w:rPr>
          <w:rFonts w:ascii="Times New Roman" w:hAnsi="Times New Roman" w:cs="Times New Roman"/>
        </w:rPr>
        <w:t xml:space="preserve"> effervescence is when people gather in groups to perform a ritual, a vibe is created, a special energy that transcends any one person in the group</w:t>
      </w:r>
      <w:r w:rsidR="00973A25">
        <w:rPr>
          <w:rFonts w:ascii="Times New Roman" w:hAnsi="Times New Roman" w:cs="Times New Roman"/>
        </w:rPr>
        <w:t>.</w:t>
      </w:r>
      <w:r w:rsidR="00973A25" w:rsidRPr="00A80667">
        <w:rPr>
          <w:rFonts w:ascii="Times New Roman" w:hAnsi="Times New Roman" w:cs="Times New Roman"/>
        </w:rPr>
        <w:t xml:space="preserve"> In Durkheim’s own words, “it is through common action that society becomes conscious of and affirms itself; society is above all an active cooperation” </w:t>
      </w:r>
      <w:r w:rsidR="0004106C">
        <w:rPr>
          <w:rFonts w:ascii="Times New Roman" w:hAnsi="Times New Roman" w:cs="Times New Roman"/>
        </w:rPr>
        <w:fldChar w:fldCharType="begin"/>
      </w:r>
      <w:r w:rsidR="0004106C">
        <w:rPr>
          <w:rFonts w:ascii="Times New Roman" w:hAnsi="Times New Roman" w:cs="Times New Roman"/>
        </w:rPr>
        <w:instrText xml:space="preserve"> ADDIN ZOTERO_ITEM CSL_CITATION {"citationID":"rYurqy8W","properties":{"formattedCitation":"(Durkheim)","plainCitation":"(Durkheim)","noteIndex":0},"citationItems":[{"id":504,"uris":["http://zotero.org/users/5332141/items/FJ7R9G9J"],"itemData":{"id":504,"type":"book","title":"The Elementary Forms of the Religious Life, a Study in Religious Sociology","author":[{"family":"Durkheim","given":"Émile"}],"issued":{"date-parts":[["1915"]]}}}],"schema":"https://github.com/citation-style-language/schema/raw/master/csl-citation.json"} </w:instrText>
      </w:r>
      <w:r w:rsidR="0004106C">
        <w:rPr>
          <w:rFonts w:ascii="Times New Roman" w:hAnsi="Times New Roman" w:cs="Times New Roman"/>
        </w:rPr>
        <w:fldChar w:fldCharType="separate"/>
      </w:r>
      <w:r w:rsidR="0004106C">
        <w:rPr>
          <w:rFonts w:ascii="Times New Roman" w:hAnsi="Times New Roman" w:cs="Times New Roman"/>
          <w:noProof/>
        </w:rPr>
        <w:t>(Durkheim)</w:t>
      </w:r>
      <w:r w:rsidR="0004106C">
        <w:rPr>
          <w:rFonts w:ascii="Times New Roman" w:hAnsi="Times New Roman" w:cs="Times New Roman"/>
        </w:rPr>
        <w:fldChar w:fldCharType="end"/>
      </w:r>
      <w:r w:rsidR="00973A25" w:rsidRPr="00A80667">
        <w:rPr>
          <w:rFonts w:ascii="Times New Roman" w:hAnsi="Times New Roman" w:cs="Times New Roman"/>
        </w:rPr>
        <w:t xml:space="preserve">. </w:t>
      </w:r>
      <w:r w:rsidR="00973A25">
        <w:rPr>
          <w:rFonts w:ascii="Times New Roman" w:hAnsi="Times New Roman" w:cs="Times New Roman"/>
        </w:rPr>
        <w:t xml:space="preserve">It is </w:t>
      </w:r>
      <w:r w:rsidR="00973A25" w:rsidRPr="00A80667">
        <w:rPr>
          <w:rFonts w:ascii="Times New Roman" w:hAnsi="Times New Roman" w:cs="Times New Roman"/>
        </w:rPr>
        <w:t xml:space="preserve">effervescent in that it fizzles, </w:t>
      </w:r>
      <w:proofErr w:type="spellStart"/>
      <w:r w:rsidR="00973A25" w:rsidRPr="00A80667">
        <w:rPr>
          <w:rFonts w:ascii="Times New Roman" w:hAnsi="Times New Roman" w:cs="Times New Roman"/>
        </w:rPr>
        <w:t>fickles</w:t>
      </w:r>
      <w:proofErr w:type="spellEnd"/>
      <w:r w:rsidR="00973A25" w:rsidRPr="00A80667">
        <w:rPr>
          <w:rFonts w:ascii="Times New Roman" w:hAnsi="Times New Roman" w:cs="Times New Roman"/>
        </w:rPr>
        <w:t xml:space="preserve"> and fades when the group doesn’t convene. It’s fleeting, but that’s part of what makes it so special. Often, we aren’t critical of the social norms that exist under our noses because they have become second-nature, normative, unconscious facets of our behavior.</w:t>
      </w:r>
      <w:r w:rsidR="00074389" w:rsidRPr="00C41D40">
        <w:rPr>
          <w:rFonts w:ascii="Times New Roman" w:hAnsi="Times New Roman" w:cs="Times New Roman"/>
        </w:rPr>
        <w:t>]</w:t>
      </w:r>
      <w:r w:rsidR="00375B4D">
        <w:rPr>
          <w:rFonts w:ascii="Times New Roman" w:hAnsi="Times New Roman" w:cs="Times New Roman"/>
        </w:rPr>
        <w:t xml:space="preserve"> [quote defining collective effervescence]</w:t>
      </w:r>
      <w:r w:rsidR="00074389" w:rsidRPr="00C41D40">
        <w:rPr>
          <w:rFonts w:ascii="Times New Roman" w:hAnsi="Times New Roman" w:cs="Times New Roman"/>
        </w:rPr>
        <w:t xml:space="preserve"> </w:t>
      </w:r>
      <w:r w:rsidR="00074389">
        <w:rPr>
          <w:rFonts w:ascii="Times New Roman" w:hAnsi="Times New Roman" w:cs="Times New Roman"/>
        </w:rPr>
        <w:t>[explain how collective effervescence can occur on digital platforms</w:t>
      </w:r>
      <w:r w:rsidR="00074389">
        <w:rPr>
          <w:rFonts w:ascii="Times New Roman" w:hAnsi="Times New Roman" w:cs="Times New Roman"/>
        </w:rPr>
        <w:t>]</w:t>
      </w:r>
      <w:r w:rsidR="00ED08C8">
        <w:rPr>
          <w:rFonts w:ascii="Times New Roman" w:hAnsi="Times New Roman" w:cs="Times New Roman"/>
        </w:rPr>
        <w:t xml:space="preserve"> I think Latour’s essay, “Why Has Critique Run out of Steam?” is relevant to this discussion of Euphoria Twitter because of its discussion of thing and object. </w:t>
      </w:r>
      <w:r w:rsidR="005C31D6">
        <w:rPr>
          <w:rFonts w:ascii="Times New Roman" w:hAnsi="Times New Roman" w:cs="Times New Roman"/>
        </w:rPr>
        <w:t>With the advent of twitter, anyone and everyone could become a critic.</w:t>
      </w:r>
      <w:r w:rsidR="003F2A50">
        <w:rPr>
          <w:rFonts w:ascii="Times New Roman" w:hAnsi="Times New Roman" w:cs="Times New Roman"/>
        </w:rPr>
        <w:t xml:space="preserve"> Moreover, criticism happened in real time and w</w:t>
      </w:r>
      <w:r w:rsidR="00A717B0">
        <w:rPr>
          <w:rFonts w:ascii="Times New Roman" w:hAnsi="Times New Roman" w:cs="Times New Roman"/>
        </w:rPr>
        <w:t>a</w:t>
      </w:r>
      <w:r w:rsidR="003F2A50">
        <w:rPr>
          <w:rFonts w:ascii="Times New Roman" w:hAnsi="Times New Roman" w:cs="Times New Roman"/>
        </w:rPr>
        <w:t>s collective</w:t>
      </w:r>
      <w:r w:rsidR="00A717B0">
        <w:rPr>
          <w:rFonts w:ascii="Times New Roman" w:hAnsi="Times New Roman" w:cs="Times New Roman"/>
        </w:rPr>
        <w:t xml:space="preserve">. </w:t>
      </w:r>
      <w:r w:rsidR="005C31D6">
        <w:rPr>
          <w:rFonts w:ascii="Times New Roman" w:hAnsi="Times New Roman" w:cs="Times New Roman"/>
        </w:rPr>
        <w:t xml:space="preserve"> </w:t>
      </w:r>
      <w:r w:rsidR="00ED08C8">
        <w:rPr>
          <w:rFonts w:ascii="Times New Roman" w:hAnsi="Times New Roman" w:cs="Times New Roman"/>
        </w:rPr>
        <w:t>[bust the nut: say the thesis</w:t>
      </w:r>
      <w:r w:rsidR="00C14E7D">
        <w:rPr>
          <w:rFonts w:ascii="Times New Roman" w:hAnsi="Times New Roman" w:cs="Times New Roman"/>
        </w:rPr>
        <w:t xml:space="preserve"> collective effervescence is what </w:t>
      </w:r>
      <w:proofErr w:type="spellStart"/>
      <w:r w:rsidR="00C14E7D">
        <w:rPr>
          <w:rFonts w:ascii="Times New Roman" w:hAnsi="Times New Roman" w:cs="Times New Roman"/>
        </w:rPr>
        <w:t>thinged</w:t>
      </w:r>
      <w:proofErr w:type="spellEnd"/>
      <w:r w:rsidR="00C14E7D">
        <w:rPr>
          <w:rFonts w:ascii="Times New Roman" w:hAnsi="Times New Roman" w:cs="Times New Roman"/>
        </w:rPr>
        <w:t xml:space="preserve"> the object</w:t>
      </w:r>
      <w:r w:rsidR="00ED08C8">
        <w:rPr>
          <w:rFonts w:ascii="Times New Roman" w:hAnsi="Times New Roman" w:cs="Times New Roman"/>
        </w:rPr>
        <w:t xml:space="preserve">] </w:t>
      </w:r>
      <w:r w:rsidR="001939AB">
        <w:rPr>
          <w:rFonts w:ascii="Times New Roman" w:hAnsi="Times New Roman" w:cs="Times New Roman"/>
        </w:rPr>
        <w:t xml:space="preserve">[hype makes things </w:t>
      </w:r>
      <w:proofErr w:type="gramStart"/>
      <w:r w:rsidR="001939AB">
        <w:rPr>
          <w:rFonts w:ascii="Times New Roman" w:hAnsi="Times New Roman" w:cs="Times New Roman"/>
        </w:rPr>
        <w:t>real</w:t>
      </w:r>
      <w:r w:rsidR="005C31D6">
        <w:rPr>
          <w:rFonts w:ascii="Times New Roman" w:hAnsi="Times New Roman" w:cs="Times New Roman"/>
        </w:rPr>
        <w:t>,</w:t>
      </w:r>
      <w:proofErr w:type="gramEnd"/>
      <w:r w:rsidR="005C31D6">
        <w:rPr>
          <w:rFonts w:ascii="Times New Roman" w:hAnsi="Times New Roman" w:cs="Times New Roman"/>
        </w:rPr>
        <w:t xml:space="preserve"> the inorganic feel organic</w:t>
      </w:r>
      <w:r w:rsidR="001939AB">
        <w:rPr>
          <w:rFonts w:ascii="Times New Roman" w:hAnsi="Times New Roman" w:cs="Times New Roman"/>
        </w:rPr>
        <w:t>]</w:t>
      </w:r>
    </w:p>
    <w:p w14:paraId="3D69CB8A" w14:textId="1F7C427D" w:rsidR="00601782" w:rsidRDefault="00601782" w:rsidP="00DE019D">
      <w:pPr>
        <w:autoSpaceDE w:val="0"/>
        <w:autoSpaceDN w:val="0"/>
        <w:adjustRightInd w:val="0"/>
        <w:rPr>
          <w:rFonts w:ascii="Times New Roman" w:hAnsi="Times New Roman" w:cs="Times New Roman"/>
        </w:rPr>
      </w:pPr>
    </w:p>
    <w:p w14:paraId="7D0F776C" w14:textId="23D5DF68" w:rsidR="003F029E" w:rsidRPr="003F029E" w:rsidRDefault="003F029E" w:rsidP="00DE019D">
      <w:pPr>
        <w:autoSpaceDE w:val="0"/>
        <w:autoSpaceDN w:val="0"/>
        <w:adjustRightInd w:val="0"/>
        <w:rPr>
          <w:rFonts w:ascii="Times New Roman" w:hAnsi="Times New Roman" w:cs="Times New Roman"/>
          <w:b/>
          <w:bCs/>
        </w:rPr>
      </w:pPr>
      <w:r>
        <w:rPr>
          <w:rFonts w:ascii="Times New Roman" w:hAnsi="Times New Roman" w:cs="Times New Roman"/>
          <w:b/>
          <w:bCs/>
        </w:rPr>
        <w:t>Sunday Service</w:t>
      </w:r>
    </w:p>
    <w:p w14:paraId="25322C5F" w14:textId="2B361E5C" w:rsidR="00DE019D" w:rsidRPr="00C41D40" w:rsidRDefault="00DE019D" w:rsidP="00DE019D">
      <w:pPr>
        <w:autoSpaceDE w:val="0"/>
        <w:autoSpaceDN w:val="0"/>
        <w:adjustRightInd w:val="0"/>
        <w:rPr>
          <w:rFonts w:ascii="Times New Roman" w:hAnsi="Times New Roman" w:cs="Times New Roman"/>
        </w:rPr>
      </w:pPr>
      <w:r w:rsidRPr="00C41D40">
        <w:rPr>
          <w:rFonts w:ascii="Times New Roman" w:hAnsi="Times New Roman" w:cs="Times New Roman"/>
        </w:rPr>
        <w:t>The</w:t>
      </w:r>
      <w:r w:rsidR="00C41D40">
        <w:rPr>
          <w:rFonts w:ascii="Times New Roman" w:hAnsi="Times New Roman" w:cs="Times New Roman"/>
        </w:rPr>
        <w:t>re is a</w:t>
      </w:r>
      <w:r w:rsidRPr="00C41D40">
        <w:rPr>
          <w:rFonts w:ascii="Times New Roman" w:hAnsi="Times New Roman" w:cs="Times New Roman"/>
        </w:rPr>
        <w:t xml:space="preserve"> ritualistic nature of the television release format. Every Sunday night millions of people across the world tune</w:t>
      </w:r>
      <w:r w:rsidR="0039054D">
        <w:rPr>
          <w:rFonts w:ascii="Times New Roman" w:hAnsi="Times New Roman" w:cs="Times New Roman"/>
        </w:rPr>
        <w:t xml:space="preserve"> </w:t>
      </w:r>
      <w:r w:rsidRPr="00C41D40">
        <w:rPr>
          <w:rFonts w:ascii="Times New Roman" w:hAnsi="Times New Roman" w:cs="Times New Roman"/>
        </w:rPr>
        <w:t xml:space="preserve">in. </w:t>
      </w:r>
    </w:p>
    <w:p w14:paraId="10DD070A" w14:textId="5360B300" w:rsidR="00DE019D" w:rsidRDefault="00DE019D" w:rsidP="00DE019D">
      <w:pPr>
        <w:autoSpaceDE w:val="0"/>
        <w:autoSpaceDN w:val="0"/>
        <w:adjustRightInd w:val="0"/>
        <w:rPr>
          <w:rFonts w:ascii="Times New Roman" w:hAnsi="Times New Roman" w:cs="Times New Roman"/>
        </w:rPr>
      </w:pPr>
    </w:p>
    <w:p w14:paraId="3FBFF6B8" w14:textId="6C808AC3" w:rsidR="003F029E" w:rsidRPr="003F029E" w:rsidRDefault="003F029E" w:rsidP="00DE019D">
      <w:pPr>
        <w:autoSpaceDE w:val="0"/>
        <w:autoSpaceDN w:val="0"/>
        <w:adjustRightInd w:val="0"/>
        <w:rPr>
          <w:rFonts w:ascii="Times New Roman" w:hAnsi="Times New Roman" w:cs="Times New Roman"/>
          <w:b/>
          <w:bCs/>
        </w:rPr>
      </w:pPr>
      <w:r>
        <w:rPr>
          <w:rFonts w:ascii="Times New Roman" w:hAnsi="Times New Roman" w:cs="Times New Roman"/>
          <w:b/>
          <w:bCs/>
        </w:rPr>
        <w:t>#Euphoria: A Story Told Through Twitter Analytics</w:t>
      </w:r>
    </w:p>
    <w:p w14:paraId="0A63CBE6" w14:textId="1813E739" w:rsidR="00DE019D" w:rsidRPr="007E5924" w:rsidRDefault="00BA5525" w:rsidP="007E5924">
      <w:pPr>
        <w:rPr>
          <w:rFonts w:ascii="Times New Roman" w:eastAsia="Times New Roman" w:hAnsi="Times New Roman" w:cs="Times New Roman"/>
        </w:rPr>
      </w:pPr>
      <w:r>
        <w:rPr>
          <w:rFonts w:ascii="Times New Roman" w:hAnsi="Times New Roman" w:cs="Times New Roman"/>
        </w:rPr>
        <w:t xml:space="preserve">Everyone from Drake to your </w:t>
      </w:r>
      <w:r w:rsidR="007E5924">
        <w:rPr>
          <w:rFonts w:ascii="Times New Roman" w:hAnsi="Times New Roman" w:cs="Times New Roman"/>
        </w:rPr>
        <w:t>mutuals</w:t>
      </w:r>
      <w:r>
        <w:rPr>
          <w:rFonts w:ascii="Times New Roman" w:hAnsi="Times New Roman" w:cs="Times New Roman"/>
        </w:rPr>
        <w:t xml:space="preserve"> from middle school has tweeted about “Euphoria” this season. </w:t>
      </w:r>
      <w:r w:rsidR="007E5924">
        <w:rPr>
          <w:rFonts w:ascii="Times New Roman" w:hAnsi="Times New Roman" w:cs="Times New Roman"/>
        </w:rPr>
        <w:t xml:space="preserve">This rapid circulation began the very first episode of the new season and didn’t finish until the finale. Even </w:t>
      </w:r>
      <w:r w:rsidR="002F6A2B">
        <w:rPr>
          <w:rFonts w:ascii="Times New Roman" w:hAnsi="Times New Roman" w:cs="Times New Roman"/>
        </w:rPr>
        <w:t>when the show was over</w:t>
      </w:r>
      <w:r w:rsidR="007E5924">
        <w:rPr>
          <w:rFonts w:ascii="Times New Roman" w:hAnsi="Times New Roman" w:cs="Times New Roman"/>
        </w:rPr>
        <w:t>, the hype wasn’t</w:t>
      </w:r>
      <w:r w:rsidR="002F6A2B">
        <w:rPr>
          <w:rFonts w:ascii="Times New Roman" w:hAnsi="Times New Roman" w:cs="Times New Roman"/>
        </w:rPr>
        <w:t xml:space="preserve"> </w:t>
      </w:r>
      <w:proofErr w:type="gramStart"/>
      <w:r w:rsidR="002F6A2B">
        <w:rPr>
          <w:rFonts w:ascii="Times New Roman" w:hAnsi="Times New Roman" w:cs="Times New Roman"/>
        </w:rPr>
        <w:t>really</w:t>
      </w:r>
      <w:r w:rsidR="007E5924">
        <w:rPr>
          <w:rFonts w:ascii="Times New Roman" w:hAnsi="Times New Roman" w:cs="Times New Roman"/>
        </w:rPr>
        <w:t xml:space="preserve"> over</w:t>
      </w:r>
      <w:proofErr w:type="gramEnd"/>
      <w:r w:rsidR="007E5924">
        <w:rPr>
          <w:rFonts w:ascii="Times New Roman" w:hAnsi="Times New Roman" w:cs="Times New Roman"/>
        </w:rPr>
        <w:t xml:space="preserve">. </w:t>
      </w:r>
      <w:r w:rsidR="00073928">
        <w:rPr>
          <w:rFonts w:ascii="Times New Roman" w:hAnsi="Times New Roman" w:cs="Times New Roman"/>
        </w:rPr>
        <w:t xml:space="preserve">[the show was </w:t>
      </w:r>
      <w:proofErr w:type="spellStart"/>
      <w:r w:rsidR="00073928">
        <w:rPr>
          <w:rFonts w:ascii="Times New Roman" w:hAnsi="Times New Roman" w:cs="Times New Roman"/>
        </w:rPr>
        <w:t>memeified</w:t>
      </w:r>
      <w:proofErr w:type="spellEnd"/>
      <w:r w:rsidR="00073928">
        <w:rPr>
          <w:rFonts w:ascii="Times New Roman" w:hAnsi="Times New Roman" w:cs="Times New Roman"/>
        </w:rPr>
        <w:t xml:space="preserve"> and mummified</w:t>
      </w:r>
      <w:r w:rsidR="003C4DCA">
        <w:rPr>
          <w:rFonts w:ascii="Times New Roman" w:hAnsi="Times New Roman" w:cs="Times New Roman"/>
        </w:rPr>
        <w:t xml:space="preserve"> online.</w:t>
      </w:r>
      <w:r w:rsidR="00073928">
        <w:rPr>
          <w:rFonts w:ascii="Times New Roman" w:hAnsi="Times New Roman" w:cs="Times New Roman"/>
        </w:rPr>
        <w:t xml:space="preserve">] </w:t>
      </w:r>
      <w:r w:rsidR="007E5924" w:rsidRPr="00C41D40">
        <w:rPr>
          <w:rFonts w:ascii="Times New Roman" w:eastAsia="Times New Roman" w:hAnsi="Times New Roman" w:cs="Times New Roman"/>
        </w:rPr>
        <w:t xml:space="preserve">“According </w:t>
      </w:r>
      <w:r w:rsidR="007E5924">
        <w:rPr>
          <w:rFonts w:ascii="Times New Roman" w:eastAsia="Times New Roman" w:hAnsi="Times New Roman" w:cs="Times New Roman"/>
        </w:rPr>
        <w:t>to Twitter</w:t>
      </w:r>
      <w:r w:rsidR="007E5924" w:rsidRPr="00C41D40">
        <w:rPr>
          <w:rFonts w:ascii="Times New Roman" w:eastAsia="Times New Roman" w:hAnsi="Times New Roman" w:cs="Times New Roman"/>
        </w:rPr>
        <w:t>, there have been 34 million tweets since “Euphoria” returned in January, marking a 51 percent increase in activity since the first season premiered in 2019</w:t>
      </w:r>
      <w:r w:rsidR="007E5924">
        <w:rPr>
          <w:rFonts w:ascii="Times New Roman" w:eastAsia="Times New Roman" w:hAnsi="Times New Roman" w:cs="Times New Roman"/>
        </w:rPr>
        <w:t xml:space="preserve">” </w:t>
      </w:r>
      <w:r w:rsidR="007E5924">
        <w:rPr>
          <w:rFonts w:ascii="Times New Roman" w:eastAsia="Times New Roman" w:hAnsi="Times New Roman" w:cs="Times New Roman"/>
        </w:rPr>
        <w:fldChar w:fldCharType="begin"/>
      </w:r>
      <w:r w:rsidR="007E5924">
        <w:rPr>
          <w:rFonts w:ascii="Times New Roman" w:eastAsia="Times New Roman" w:hAnsi="Times New Roman" w:cs="Times New Roman"/>
        </w:rPr>
        <w:instrText xml:space="preserve"> ADDIN ZOTERO_ITEM CSL_CITATION {"citationID":"ZntThoEj","properties":{"formattedCitation":"(Bergeson)","plainCitation":"(Bergeson)","noteIndex":0},"citationItems":[{"id":493,"uris":["http://zotero.org/users/5332141/items/MELK9HYP"],"itemData":{"id":493,"type":"post-weblog","abstract":"Season 2 confirmed the teen drama is the second most-watched series in HBO history.","container-title":"IndieWire","language":"en","title":"‘Euphoria’ Makes History at HBO Max, Takes over Twitter with Record-Breaking Numbers","URL":"https://www.indiewire.com/2022/03/euphoria-hbo-max-record-breaking-twitter-1234703320/","author":[{"family":"Bergeson","given":"Samantha"}],"accessed":{"date-parts":[["2022",5,25]]},"issued":{"date-parts":[["2022",3,1]]}}}],"schema":"https://github.com/citation-style-language/schema/raw/master/csl-citation.json"} </w:instrText>
      </w:r>
      <w:r w:rsidR="007E5924">
        <w:rPr>
          <w:rFonts w:ascii="Times New Roman" w:eastAsia="Times New Roman" w:hAnsi="Times New Roman" w:cs="Times New Roman"/>
        </w:rPr>
        <w:fldChar w:fldCharType="separate"/>
      </w:r>
      <w:r w:rsidR="007E5924">
        <w:rPr>
          <w:rFonts w:ascii="Times New Roman" w:eastAsia="Times New Roman" w:hAnsi="Times New Roman" w:cs="Times New Roman"/>
          <w:noProof/>
        </w:rPr>
        <w:t>(Bergeson)</w:t>
      </w:r>
      <w:r w:rsidR="007E5924">
        <w:rPr>
          <w:rFonts w:ascii="Times New Roman" w:eastAsia="Times New Roman" w:hAnsi="Times New Roman" w:cs="Times New Roman"/>
        </w:rPr>
        <w:fldChar w:fldCharType="end"/>
      </w:r>
      <w:r w:rsidR="007E5924">
        <w:rPr>
          <w:rFonts w:ascii="Times New Roman" w:eastAsia="Times New Roman" w:hAnsi="Times New Roman" w:cs="Times New Roman"/>
        </w:rPr>
        <w:t xml:space="preserve">. </w:t>
      </w:r>
      <w:r w:rsidR="007E5924" w:rsidRPr="00C41D40">
        <w:rPr>
          <w:rFonts w:ascii="Times New Roman" w:hAnsi="Times New Roman" w:cs="Times New Roman"/>
        </w:rPr>
        <w:t>The season finale drew 6.6 million viewers.  This was the most tweeted about show in the past decade in the U.S. Th</w:t>
      </w:r>
      <w:r w:rsidR="007E5924">
        <w:rPr>
          <w:rFonts w:ascii="Times New Roman" w:hAnsi="Times New Roman" w:cs="Times New Roman"/>
        </w:rPr>
        <w:t>is season, th</w:t>
      </w:r>
      <w:r w:rsidR="007E5924" w:rsidRPr="00C41D40">
        <w:rPr>
          <w:rFonts w:ascii="Times New Roman" w:hAnsi="Times New Roman" w:cs="Times New Roman"/>
        </w:rPr>
        <w:t>e most tweeted about characters were Fez</w:t>
      </w:r>
      <w:r w:rsidR="007E5924">
        <w:rPr>
          <w:rFonts w:ascii="Times New Roman" w:hAnsi="Times New Roman" w:cs="Times New Roman"/>
        </w:rPr>
        <w:t xml:space="preserve">, </w:t>
      </w:r>
      <w:r w:rsidR="007E5924" w:rsidRPr="00C41D40">
        <w:rPr>
          <w:rFonts w:ascii="Times New Roman" w:hAnsi="Times New Roman" w:cs="Times New Roman"/>
        </w:rPr>
        <w:t>Rue</w:t>
      </w:r>
      <w:r w:rsidR="007E5924">
        <w:rPr>
          <w:rFonts w:ascii="Times New Roman" w:hAnsi="Times New Roman" w:cs="Times New Roman"/>
        </w:rPr>
        <w:t>,</w:t>
      </w:r>
      <w:r w:rsidR="007E5924" w:rsidRPr="00C41D40">
        <w:rPr>
          <w:rFonts w:ascii="Times New Roman" w:hAnsi="Times New Roman" w:cs="Times New Roman"/>
        </w:rPr>
        <w:t xml:space="preserve"> and Nate. </w:t>
      </w:r>
      <w:proofErr w:type="spellStart"/>
      <w:r w:rsidR="007E5924" w:rsidRPr="00C41D40">
        <w:rPr>
          <w:rFonts w:ascii="Times New Roman" w:hAnsi="Times New Roman" w:cs="Times New Roman"/>
        </w:rPr>
        <w:t>Fexi</w:t>
      </w:r>
      <w:proofErr w:type="spellEnd"/>
      <w:r w:rsidR="007E5924">
        <w:rPr>
          <w:rFonts w:ascii="Times New Roman" w:hAnsi="Times New Roman" w:cs="Times New Roman"/>
        </w:rPr>
        <w:t>.</w:t>
      </w:r>
    </w:p>
    <w:p w14:paraId="3191F20D" w14:textId="77777777" w:rsidR="00DE019D" w:rsidRPr="00C41D40" w:rsidRDefault="00DE019D" w:rsidP="00DE019D">
      <w:pPr>
        <w:autoSpaceDE w:val="0"/>
        <w:autoSpaceDN w:val="0"/>
        <w:adjustRightInd w:val="0"/>
        <w:rPr>
          <w:rFonts w:ascii="Times New Roman" w:hAnsi="Times New Roman" w:cs="Times New Roman"/>
        </w:rPr>
      </w:pPr>
    </w:p>
    <w:p w14:paraId="3FF6D6D5" w14:textId="7EFFC621" w:rsidR="00601782" w:rsidRPr="00B34D3D" w:rsidRDefault="00DE019D" w:rsidP="00DE019D">
      <w:pPr>
        <w:autoSpaceDE w:val="0"/>
        <w:autoSpaceDN w:val="0"/>
        <w:adjustRightInd w:val="0"/>
        <w:rPr>
          <w:rFonts w:ascii="Times New Roman" w:hAnsi="Times New Roman" w:cs="Times New Roman"/>
        </w:rPr>
      </w:pPr>
      <w:r w:rsidRPr="00C41D40">
        <w:rPr>
          <w:rFonts w:ascii="Times New Roman" w:hAnsi="Times New Roman" w:cs="Times New Roman"/>
        </w:rPr>
        <w:t xml:space="preserve">Having a </w:t>
      </w:r>
      <w:r w:rsidR="00601782">
        <w:rPr>
          <w:rFonts w:ascii="Times New Roman" w:hAnsi="Times New Roman" w:cs="Times New Roman"/>
        </w:rPr>
        <w:t xml:space="preserve">live </w:t>
      </w:r>
      <w:r w:rsidRPr="00C41D40">
        <w:rPr>
          <w:rFonts w:ascii="Times New Roman" w:hAnsi="Times New Roman" w:cs="Times New Roman"/>
        </w:rPr>
        <w:t>forum to react to, criticize, discuss, and pay tribute to a tv show is something</w:t>
      </w:r>
      <w:r w:rsidR="00601782">
        <w:rPr>
          <w:rFonts w:ascii="Times New Roman" w:hAnsi="Times New Roman" w:cs="Times New Roman"/>
        </w:rPr>
        <w:t xml:space="preserve"> entirely new. [argue that twitter is a forum of criticism</w:t>
      </w:r>
      <w:r w:rsidR="00875082">
        <w:rPr>
          <w:rFonts w:ascii="Times New Roman" w:hAnsi="Times New Roman" w:cs="Times New Roman"/>
        </w:rPr>
        <w:t xml:space="preserve">, a place to criticize and say what you like and don’t like about a piece of media] </w:t>
      </w:r>
      <w:r w:rsidR="00BA5525">
        <w:rPr>
          <w:rFonts w:ascii="Times New Roman" w:hAnsi="Times New Roman" w:cs="Times New Roman"/>
        </w:rPr>
        <w:t xml:space="preserve">[quote </w:t>
      </w:r>
      <w:proofErr w:type="spellStart"/>
      <w:r w:rsidR="00BA5525">
        <w:rPr>
          <w:rFonts w:ascii="Times New Roman" w:hAnsi="Times New Roman" w:cs="Times New Roman"/>
        </w:rPr>
        <w:t>latour</w:t>
      </w:r>
      <w:proofErr w:type="spellEnd"/>
      <w:r w:rsidR="00BA5525">
        <w:rPr>
          <w:rFonts w:ascii="Times New Roman" w:hAnsi="Times New Roman" w:cs="Times New Roman"/>
        </w:rPr>
        <w:t xml:space="preserve">] “As Luc </w:t>
      </w:r>
      <w:proofErr w:type="spellStart"/>
      <w:r w:rsidR="00BA5525">
        <w:rPr>
          <w:rFonts w:ascii="Times New Roman" w:hAnsi="Times New Roman" w:cs="Times New Roman"/>
        </w:rPr>
        <w:t>Boltanski</w:t>
      </w:r>
      <w:proofErr w:type="spellEnd"/>
      <w:r w:rsidR="00BA5525">
        <w:rPr>
          <w:rFonts w:ascii="Times New Roman" w:hAnsi="Times New Roman" w:cs="Times New Roman"/>
        </w:rPr>
        <w:t xml:space="preserve"> and Eve </w:t>
      </w:r>
      <w:proofErr w:type="spellStart"/>
      <w:r w:rsidR="00BA5525">
        <w:rPr>
          <w:rFonts w:ascii="Times New Roman" w:hAnsi="Times New Roman" w:cs="Times New Roman"/>
        </w:rPr>
        <w:t>Chiapello</w:t>
      </w:r>
      <w:proofErr w:type="spellEnd"/>
      <w:r w:rsidR="00BA5525">
        <w:rPr>
          <w:rFonts w:ascii="Times New Roman" w:hAnsi="Times New Roman" w:cs="Times New Roman"/>
        </w:rPr>
        <w:t xml:space="preserve"> say, </w:t>
      </w:r>
      <w:r w:rsidR="00BA5525">
        <w:rPr>
          <w:rFonts w:ascii="Times New Roman" w:hAnsi="Times New Roman" w:cs="Times New Roman"/>
        </w:rPr>
        <w:lastRenderedPageBreak/>
        <w:t>the new spirit of capitalism has put to good use the artistic critique that was supposed to destroy it”</w:t>
      </w:r>
      <w:r w:rsidR="00B34D3D">
        <w:rPr>
          <w:rFonts w:ascii="Times New Roman" w:hAnsi="Times New Roman" w:cs="Times New Roman"/>
        </w:rPr>
        <w:t xml:space="preserve"> </w:t>
      </w:r>
      <w:r w:rsidR="00D42E3C">
        <w:rPr>
          <w:rFonts w:ascii="Times New Roman" w:hAnsi="Times New Roman" w:cs="Times New Roman"/>
        </w:rPr>
        <w:fldChar w:fldCharType="begin"/>
      </w:r>
      <w:r w:rsidR="00B34D3D">
        <w:rPr>
          <w:rFonts w:ascii="Times New Roman" w:hAnsi="Times New Roman" w:cs="Times New Roman"/>
        </w:rPr>
        <w:instrText xml:space="preserve"> ADDIN ZOTERO_ITEM CSL_CITATION {"citationID":"ZSBprHwy","properties":{"formattedCitation":"(Latour)","plainCitation":"(Latour)","noteIndex":0},"citationItems":[{"id":497,"uris":["http://zotero.org/users/5332141/items/B8RUYELV"],"itemData":{"id":497,"type":"article-journal","container-title":"Critical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D42E3C">
        <w:rPr>
          <w:rFonts w:ascii="Times New Roman" w:hAnsi="Times New Roman" w:cs="Times New Roman"/>
        </w:rPr>
        <w:fldChar w:fldCharType="separate"/>
      </w:r>
      <w:r w:rsidR="00B34D3D">
        <w:rPr>
          <w:rFonts w:ascii="Times New Roman" w:hAnsi="Times New Roman" w:cs="Times New Roman"/>
          <w:noProof/>
        </w:rPr>
        <w:t>(Latour)</w:t>
      </w:r>
      <w:r w:rsidR="00D42E3C">
        <w:rPr>
          <w:rFonts w:ascii="Times New Roman" w:hAnsi="Times New Roman" w:cs="Times New Roman"/>
        </w:rPr>
        <w:fldChar w:fldCharType="end"/>
      </w:r>
      <w:r w:rsidR="00B34D3D">
        <w:rPr>
          <w:rFonts w:ascii="Times New Roman" w:hAnsi="Times New Roman" w:cs="Times New Roman"/>
        </w:rPr>
        <w:t xml:space="preserve">. [the metamorphosis of objects into things: how euphoria was just a tv show and could have just been a tv show but it transformed into a cultural phenomenon] </w:t>
      </w:r>
      <w:r w:rsidR="00E116D8">
        <w:rPr>
          <w:rFonts w:ascii="Times New Roman" w:hAnsi="Times New Roman" w:cs="Times New Roman"/>
        </w:rPr>
        <w:t>[“The handmade jug can be a thing, while the industrially made can of Coke remains an object”</w:t>
      </w:r>
      <w:r w:rsidR="00092EF0">
        <w:rPr>
          <w:rFonts w:ascii="Times New Roman" w:hAnsi="Times New Roman" w:cs="Times New Roman"/>
        </w:rPr>
        <w:t xml:space="preserve"> </w:t>
      </w:r>
      <w:r w:rsidR="00092EF0">
        <w:rPr>
          <w:rFonts w:ascii="Times New Roman" w:hAnsi="Times New Roman" w:cs="Times New Roman"/>
        </w:rPr>
        <w:fldChar w:fldCharType="begin"/>
      </w:r>
      <w:r w:rsidR="00092EF0">
        <w:rPr>
          <w:rFonts w:ascii="Times New Roman" w:hAnsi="Times New Roman" w:cs="Times New Roman"/>
        </w:rPr>
        <w:instrText xml:space="preserve"> ADDIN ZOTERO_ITEM CSL_CITATION {"citationID":"Btl8sgPH","properties":{"formattedCitation":"(Latour)","plainCitation":"(Latour)","noteIndex":0},"citationItems":[{"id":497,"uris":["http://zotero.org/users/5332141/items/B8RUYELV"],"itemData":{"id":497,"type":"article-journal","container-title":"Critical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092EF0">
        <w:rPr>
          <w:rFonts w:ascii="Times New Roman" w:hAnsi="Times New Roman" w:cs="Times New Roman"/>
        </w:rPr>
        <w:fldChar w:fldCharType="separate"/>
      </w:r>
      <w:r w:rsidR="00092EF0">
        <w:rPr>
          <w:rFonts w:ascii="Times New Roman" w:hAnsi="Times New Roman" w:cs="Times New Roman"/>
          <w:noProof/>
        </w:rPr>
        <w:t>(Latour)</w:t>
      </w:r>
      <w:r w:rsidR="00092EF0">
        <w:rPr>
          <w:rFonts w:ascii="Times New Roman" w:hAnsi="Times New Roman" w:cs="Times New Roman"/>
        </w:rPr>
        <w:fldChar w:fldCharType="end"/>
      </w:r>
      <w:r w:rsidR="00092EF0">
        <w:rPr>
          <w:rFonts w:ascii="Times New Roman" w:hAnsi="Times New Roman" w:cs="Times New Roman"/>
        </w:rPr>
        <w:t xml:space="preserve">. </w:t>
      </w:r>
      <w:r w:rsidR="00B34D3D">
        <w:rPr>
          <w:rFonts w:ascii="Times New Roman" w:hAnsi="Times New Roman" w:cs="Times New Roman"/>
        </w:rPr>
        <w:t xml:space="preserve">[I would argue that it’s the show’s collective effervescence that transformed it from object to thing] “things have become Things again, objects have reentered the arena, the Thing, in which they have to be gathered first in order to exist later as what </w:t>
      </w:r>
      <w:r w:rsidR="00B34D3D">
        <w:rPr>
          <w:rFonts w:ascii="Times New Roman" w:hAnsi="Times New Roman" w:cs="Times New Roman"/>
          <w:i/>
          <w:iCs/>
        </w:rPr>
        <w:t>stands apart</w:t>
      </w:r>
      <w:r w:rsidR="00887C8A">
        <w:rPr>
          <w:rFonts w:ascii="Times New Roman" w:hAnsi="Times New Roman" w:cs="Times New Roman"/>
        </w:rPr>
        <w:t xml:space="preserve">” </w:t>
      </w:r>
      <w:r w:rsidR="007409F8">
        <w:rPr>
          <w:rFonts w:ascii="Times New Roman" w:hAnsi="Times New Roman" w:cs="Times New Roman"/>
        </w:rPr>
        <w:fldChar w:fldCharType="begin"/>
      </w:r>
      <w:r w:rsidR="007409F8">
        <w:rPr>
          <w:rFonts w:ascii="Times New Roman" w:hAnsi="Times New Roman" w:cs="Times New Roman"/>
        </w:rPr>
        <w:instrText xml:space="preserve"> ADDIN ZOTERO_ITEM CSL_CITATION {"citationID":"I9N8FB4b","properties":{"formattedCitation":"(Latour)","plainCitation":"(Latour)","noteIndex":0},"citationItems":[{"id":497,"uris":["http://zotero.org/users/5332141/items/B8RUYELV"],"itemData":{"id":497,"type":"article-journal","container-title":"Critical Inquiry","DOI":"10.1086/421123","ISSN":"0093-1896","issue":"2","note":"publisher: The University of Chicago Press","page":"225-248","source":"journals.uchicago.edu","title":"Why Has Critique Run out of Steam? From Matters of Fact to Matters of Concern","title-short":"Why Has Critique Run out of Steam?","volume":"30","author":[{"family":"Latour","given":"Bruno"}],"issued":{"date-parts":[["2004",1]]}}}],"schema":"https://github.com/citation-style-language/schema/raw/master/csl-citation.json"} </w:instrText>
      </w:r>
      <w:r w:rsidR="007409F8">
        <w:rPr>
          <w:rFonts w:ascii="Times New Roman" w:hAnsi="Times New Roman" w:cs="Times New Roman"/>
        </w:rPr>
        <w:fldChar w:fldCharType="separate"/>
      </w:r>
      <w:r w:rsidR="007409F8">
        <w:rPr>
          <w:rFonts w:ascii="Times New Roman" w:hAnsi="Times New Roman" w:cs="Times New Roman"/>
          <w:noProof/>
        </w:rPr>
        <w:t>(Latour)</w:t>
      </w:r>
      <w:r w:rsidR="007409F8">
        <w:rPr>
          <w:rFonts w:ascii="Times New Roman" w:hAnsi="Times New Roman" w:cs="Times New Roman"/>
        </w:rPr>
        <w:fldChar w:fldCharType="end"/>
      </w:r>
      <w:r w:rsidR="007409F8">
        <w:rPr>
          <w:rFonts w:ascii="Times New Roman" w:hAnsi="Times New Roman" w:cs="Times New Roman"/>
        </w:rPr>
        <w:t>.</w:t>
      </w:r>
      <w:r w:rsidR="00073928">
        <w:rPr>
          <w:rFonts w:ascii="Times New Roman" w:hAnsi="Times New Roman" w:cs="Times New Roman"/>
        </w:rPr>
        <w:t xml:space="preserve"> </w:t>
      </w:r>
    </w:p>
    <w:p w14:paraId="3DC1D442" w14:textId="77777777" w:rsidR="00601782" w:rsidRDefault="00601782" w:rsidP="00DE019D">
      <w:pPr>
        <w:autoSpaceDE w:val="0"/>
        <w:autoSpaceDN w:val="0"/>
        <w:adjustRightInd w:val="0"/>
        <w:rPr>
          <w:rFonts w:ascii="Times New Roman" w:hAnsi="Times New Roman" w:cs="Times New Roman"/>
        </w:rPr>
      </w:pPr>
    </w:p>
    <w:p w14:paraId="46FF98BD" w14:textId="31AA94C0" w:rsidR="00DE019D" w:rsidRPr="00C41D40" w:rsidRDefault="00DE019D" w:rsidP="00DE019D">
      <w:pPr>
        <w:autoSpaceDE w:val="0"/>
        <w:autoSpaceDN w:val="0"/>
        <w:adjustRightInd w:val="0"/>
        <w:rPr>
          <w:rFonts w:ascii="Times New Roman" w:hAnsi="Times New Roman" w:cs="Times New Roman"/>
        </w:rPr>
      </w:pPr>
      <w:r w:rsidRPr="00C41D40">
        <w:rPr>
          <w:rFonts w:ascii="Times New Roman" w:hAnsi="Times New Roman" w:cs="Times New Roman"/>
        </w:rPr>
        <w:t xml:space="preserve">I would argue that the makers of the show are aware of </w:t>
      </w:r>
      <w:r w:rsidR="00875082">
        <w:rPr>
          <w:rFonts w:ascii="Times New Roman" w:hAnsi="Times New Roman" w:cs="Times New Roman"/>
        </w:rPr>
        <w:t>the viral nature of their creation</w:t>
      </w:r>
      <w:r w:rsidRPr="00C41D40">
        <w:rPr>
          <w:rFonts w:ascii="Times New Roman" w:hAnsi="Times New Roman" w:cs="Times New Roman"/>
        </w:rPr>
        <w:t xml:space="preserve"> and use it to</w:t>
      </w:r>
      <w:r w:rsidR="00875082">
        <w:rPr>
          <w:rFonts w:ascii="Times New Roman" w:hAnsi="Times New Roman" w:cs="Times New Roman"/>
        </w:rPr>
        <w:t xml:space="preserve"> t</w:t>
      </w:r>
      <w:r w:rsidRPr="00C41D40">
        <w:rPr>
          <w:rFonts w:ascii="Times New Roman" w:hAnsi="Times New Roman" w:cs="Times New Roman"/>
        </w:rPr>
        <w:t xml:space="preserve">heir advantage by creating ‘viral moments’ and </w:t>
      </w:r>
      <w:proofErr w:type="spellStart"/>
      <w:r w:rsidR="00852B6A">
        <w:rPr>
          <w:rFonts w:ascii="Times New Roman" w:hAnsi="Times New Roman" w:cs="Times New Roman"/>
        </w:rPr>
        <w:t>memable</w:t>
      </w:r>
      <w:proofErr w:type="spellEnd"/>
      <w:r w:rsidR="00852B6A">
        <w:rPr>
          <w:rFonts w:ascii="Times New Roman" w:hAnsi="Times New Roman" w:cs="Times New Roman"/>
        </w:rPr>
        <w:t xml:space="preserve"> </w:t>
      </w:r>
      <w:proofErr w:type="spellStart"/>
      <w:r w:rsidR="00852B6A">
        <w:rPr>
          <w:rFonts w:ascii="Times New Roman" w:hAnsi="Times New Roman" w:cs="Times New Roman"/>
        </w:rPr>
        <w:t>vingettes</w:t>
      </w:r>
      <w:proofErr w:type="spellEnd"/>
      <w:r w:rsidRPr="00C41D40">
        <w:rPr>
          <w:rFonts w:ascii="Times New Roman" w:hAnsi="Times New Roman" w:cs="Times New Roman"/>
        </w:rPr>
        <w:t xml:space="preserve">. </w:t>
      </w:r>
      <w:r w:rsidR="00852B6A">
        <w:rPr>
          <w:rFonts w:ascii="Times New Roman" w:hAnsi="Times New Roman" w:cs="Times New Roman"/>
        </w:rPr>
        <w:t xml:space="preserve">Part of the appeal of the meme is its seeming arbitrariness but I suspect they were planted there by the </w:t>
      </w:r>
      <w:proofErr w:type="gramStart"/>
      <w:r w:rsidR="00852B6A">
        <w:rPr>
          <w:rFonts w:ascii="Times New Roman" w:hAnsi="Times New Roman" w:cs="Times New Roman"/>
        </w:rPr>
        <w:t>shows</w:t>
      </w:r>
      <w:proofErr w:type="gramEnd"/>
      <w:r w:rsidR="00852B6A">
        <w:rPr>
          <w:rFonts w:ascii="Times New Roman" w:hAnsi="Times New Roman" w:cs="Times New Roman"/>
        </w:rPr>
        <w:t xml:space="preserve"> creators. After the first season, the creators of Euphoria knew the hold they had on young people</w:t>
      </w:r>
      <w:r w:rsidR="00FB7B24">
        <w:rPr>
          <w:rFonts w:ascii="Times New Roman" w:hAnsi="Times New Roman" w:cs="Times New Roman"/>
        </w:rPr>
        <w:t xml:space="preserve"> so knew they could leverage it how they want. </w:t>
      </w:r>
    </w:p>
    <w:p w14:paraId="0163FF84" w14:textId="77777777" w:rsidR="001C2362" w:rsidRPr="00C41D40" w:rsidRDefault="001C2362" w:rsidP="00DE019D">
      <w:pPr>
        <w:autoSpaceDE w:val="0"/>
        <w:autoSpaceDN w:val="0"/>
        <w:adjustRightInd w:val="0"/>
        <w:rPr>
          <w:rFonts w:ascii="Times New Roman" w:hAnsi="Times New Roman" w:cs="Times New Roman"/>
        </w:rPr>
      </w:pPr>
    </w:p>
    <w:p w14:paraId="17D79BB7" w14:textId="75E17400" w:rsidR="00DE019D" w:rsidRDefault="00C0124D" w:rsidP="00DE019D">
      <w:pPr>
        <w:autoSpaceDE w:val="0"/>
        <w:autoSpaceDN w:val="0"/>
        <w:adjustRightInd w:val="0"/>
        <w:rPr>
          <w:rFonts w:ascii="Times New Roman" w:hAnsi="Times New Roman" w:cs="Times New Roman"/>
        </w:rPr>
      </w:pPr>
      <w:r>
        <w:rPr>
          <w:rFonts w:ascii="Times New Roman" w:hAnsi="Times New Roman" w:cs="Times New Roman"/>
        </w:rPr>
        <w:t xml:space="preserve">When we talk about a show online, </w:t>
      </w:r>
      <w:r w:rsidR="00CB2FFF">
        <w:rPr>
          <w:rFonts w:ascii="Times New Roman" w:hAnsi="Times New Roman" w:cs="Times New Roman"/>
        </w:rPr>
        <w:t>our</w:t>
      </w:r>
      <w:r>
        <w:rPr>
          <w:rFonts w:ascii="Times New Roman" w:hAnsi="Times New Roman" w:cs="Times New Roman"/>
        </w:rPr>
        <w:t xml:space="preserve"> thoughts don’t exist inside a </w:t>
      </w:r>
      <w:r w:rsidR="00CB2FFF">
        <w:rPr>
          <w:rFonts w:ascii="Times New Roman" w:hAnsi="Times New Roman" w:cs="Times New Roman"/>
        </w:rPr>
        <w:t>vacuum</w:t>
      </w:r>
      <w:r>
        <w:rPr>
          <w:rFonts w:ascii="Times New Roman" w:hAnsi="Times New Roman" w:cs="Times New Roman"/>
        </w:rPr>
        <w:t xml:space="preserve">. </w:t>
      </w:r>
      <w:r w:rsidR="00CB2FFF">
        <w:rPr>
          <w:rFonts w:ascii="Times New Roman" w:hAnsi="Times New Roman" w:cs="Times New Roman"/>
        </w:rPr>
        <w:t>Euphoria</w:t>
      </w:r>
      <w:r>
        <w:rPr>
          <w:rFonts w:ascii="Times New Roman" w:hAnsi="Times New Roman" w:cs="Times New Roman"/>
        </w:rPr>
        <w:t xml:space="preserve"> twitter was </w:t>
      </w:r>
      <w:r w:rsidR="002F6A2B">
        <w:rPr>
          <w:rFonts w:ascii="Times New Roman" w:hAnsi="Times New Roman" w:cs="Times New Roman"/>
        </w:rPr>
        <w:t xml:space="preserve">not just </w:t>
      </w:r>
      <w:r>
        <w:rPr>
          <w:rFonts w:ascii="Times New Roman" w:hAnsi="Times New Roman" w:cs="Times New Roman"/>
        </w:rPr>
        <w:t xml:space="preserve">a bunch of teens logging on, </w:t>
      </w:r>
      <w:r w:rsidR="002F6A2B">
        <w:rPr>
          <w:rFonts w:ascii="Times New Roman" w:hAnsi="Times New Roman" w:cs="Times New Roman"/>
        </w:rPr>
        <w:t>doing</w:t>
      </w:r>
      <w:r>
        <w:rPr>
          <w:rFonts w:ascii="Times New Roman" w:hAnsi="Times New Roman" w:cs="Times New Roman"/>
        </w:rPr>
        <w:t xml:space="preserve"> a little</w:t>
      </w:r>
      <w:r w:rsidR="002F6A2B">
        <w:rPr>
          <w:rFonts w:ascii="Times New Roman" w:hAnsi="Times New Roman" w:cs="Times New Roman"/>
        </w:rPr>
        <w:t xml:space="preserve"> discourse, </w:t>
      </w:r>
      <w:r>
        <w:rPr>
          <w:rFonts w:ascii="Times New Roman" w:hAnsi="Times New Roman" w:cs="Times New Roman"/>
        </w:rPr>
        <w:t xml:space="preserve">it was millions of people clocking in to perform </w:t>
      </w:r>
      <w:r w:rsidR="002F6A2B">
        <w:rPr>
          <w:rFonts w:ascii="Times New Roman" w:hAnsi="Times New Roman" w:cs="Times New Roman"/>
        </w:rPr>
        <w:t>digital labor for HBO.</w:t>
      </w:r>
      <w:r w:rsidR="00CB2FFF">
        <w:rPr>
          <w:rFonts w:ascii="Times New Roman" w:hAnsi="Times New Roman" w:cs="Times New Roman"/>
        </w:rPr>
        <w:t xml:space="preserve"> </w:t>
      </w:r>
      <w:r>
        <w:rPr>
          <w:rFonts w:ascii="Times New Roman" w:hAnsi="Times New Roman" w:cs="Times New Roman"/>
        </w:rPr>
        <w:t xml:space="preserve">The line between pleasure and labor is maybe the thinnest </w:t>
      </w:r>
      <w:proofErr w:type="gramStart"/>
      <w:r>
        <w:rPr>
          <w:rFonts w:ascii="Times New Roman" w:hAnsi="Times New Roman" w:cs="Times New Roman"/>
        </w:rPr>
        <w:t>its</w:t>
      </w:r>
      <w:proofErr w:type="gramEnd"/>
      <w:r>
        <w:rPr>
          <w:rFonts w:ascii="Times New Roman" w:hAnsi="Times New Roman" w:cs="Times New Roman"/>
        </w:rPr>
        <w:t xml:space="preserve"> ever been.  </w:t>
      </w:r>
    </w:p>
    <w:p w14:paraId="5FD3784F" w14:textId="77777777" w:rsidR="00C0124D" w:rsidRPr="00C41D40" w:rsidRDefault="00C0124D" w:rsidP="00DE019D">
      <w:pPr>
        <w:autoSpaceDE w:val="0"/>
        <w:autoSpaceDN w:val="0"/>
        <w:adjustRightInd w:val="0"/>
        <w:rPr>
          <w:rFonts w:ascii="Times New Roman" w:hAnsi="Times New Roman" w:cs="Times New Roman"/>
        </w:rPr>
      </w:pPr>
    </w:p>
    <w:p w14:paraId="457D758D" w14:textId="73429A35" w:rsidR="00DE019D" w:rsidRPr="00C41D40" w:rsidRDefault="00047522" w:rsidP="00DE019D">
      <w:pPr>
        <w:autoSpaceDE w:val="0"/>
        <w:autoSpaceDN w:val="0"/>
        <w:adjustRightInd w:val="0"/>
        <w:rPr>
          <w:rFonts w:ascii="Times New Roman" w:hAnsi="Times New Roman" w:cs="Times New Roman"/>
        </w:rPr>
      </w:pPr>
      <w:r>
        <w:rPr>
          <w:rFonts w:ascii="Times New Roman" w:hAnsi="Times New Roman" w:cs="Times New Roman"/>
        </w:rPr>
        <w:t xml:space="preserve">At one point in class last quarter, I </w:t>
      </w:r>
      <w:r w:rsidR="00092EF0">
        <w:rPr>
          <w:rFonts w:ascii="Times New Roman" w:hAnsi="Times New Roman" w:cs="Times New Roman"/>
        </w:rPr>
        <w:t>remember wanting</w:t>
      </w:r>
      <w:r>
        <w:rPr>
          <w:rFonts w:ascii="Times New Roman" w:hAnsi="Times New Roman" w:cs="Times New Roman"/>
        </w:rPr>
        <w:t xml:space="preserve"> to </w:t>
      </w:r>
      <w:r w:rsidR="00092EF0">
        <w:rPr>
          <w:rFonts w:ascii="Times New Roman" w:hAnsi="Times New Roman" w:cs="Times New Roman"/>
        </w:rPr>
        <w:t xml:space="preserve">mention something </w:t>
      </w:r>
      <w:r>
        <w:rPr>
          <w:rFonts w:ascii="Times New Roman" w:hAnsi="Times New Roman" w:cs="Times New Roman"/>
        </w:rPr>
        <w:t xml:space="preserve">from an episode of Euphoria to illustrate a </w:t>
      </w:r>
      <w:proofErr w:type="gramStart"/>
      <w:r>
        <w:rPr>
          <w:rFonts w:ascii="Times New Roman" w:hAnsi="Times New Roman" w:cs="Times New Roman"/>
        </w:rPr>
        <w:t>point</w:t>
      </w:r>
      <w:proofErr w:type="gramEnd"/>
      <w:r>
        <w:rPr>
          <w:rFonts w:ascii="Times New Roman" w:hAnsi="Times New Roman" w:cs="Times New Roman"/>
        </w:rPr>
        <w:t xml:space="preserve"> but I didn’t know </w:t>
      </w:r>
      <w:r w:rsidR="00092EF0">
        <w:rPr>
          <w:rFonts w:ascii="Times New Roman" w:hAnsi="Times New Roman" w:cs="Times New Roman"/>
        </w:rPr>
        <w:t>how much of the audience</w:t>
      </w:r>
      <w:r>
        <w:rPr>
          <w:rFonts w:ascii="Times New Roman" w:hAnsi="Times New Roman" w:cs="Times New Roman"/>
        </w:rPr>
        <w:t xml:space="preserve">. </w:t>
      </w:r>
      <w:r w:rsidR="00DE019D" w:rsidRPr="00C41D40">
        <w:rPr>
          <w:rFonts w:ascii="Times New Roman" w:hAnsi="Times New Roman" w:cs="Times New Roman"/>
        </w:rPr>
        <w:t xml:space="preserve">When I asked the class how many of them had watched Euphoria last Sunday, more than two thirds of the class raised their hand. </w:t>
      </w:r>
    </w:p>
    <w:p w14:paraId="6BCD6022" w14:textId="77777777" w:rsidR="00DE019D" w:rsidRPr="00C41D40" w:rsidRDefault="00DE019D" w:rsidP="00DE019D">
      <w:pPr>
        <w:autoSpaceDE w:val="0"/>
        <w:autoSpaceDN w:val="0"/>
        <w:adjustRightInd w:val="0"/>
        <w:rPr>
          <w:rFonts w:ascii="Times New Roman" w:hAnsi="Times New Roman" w:cs="Times New Roman"/>
        </w:rPr>
      </w:pPr>
    </w:p>
    <w:p w14:paraId="63B21674" w14:textId="40E59514" w:rsidR="00875082" w:rsidRDefault="003D060F" w:rsidP="00875082">
      <w:pPr>
        <w:autoSpaceDE w:val="0"/>
        <w:autoSpaceDN w:val="0"/>
        <w:adjustRightInd w:val="0"/>
        <w:rPr>
          <w:rFonts w:ascii="Times New Roman" w:hAnsi="Times New Roman" w:cs="Times New Roman"/>
        </w:rPr>
      </w:pPr>
      <w:r>
        <w:rPr>
          <w:rFonts w:ascii="Times New Roman" w:hAnsi="Times New Roman" w:cs="Times New Roman"/>
        </w:rPr>
        <w:t xml:space="preserve">In this unnecessary paragraph I will launch into </w:t>
      </w:r>
      <w:r w:rsidR="00BA5525">
        <w:rPr>
          <w:rFonts w:ascii="Times New Roman" w:hAnsi="Times New Roman" w:cs="Times New Roman"/>
        </w:rPr>
        <w:t>my honest critique of this season</w:t>
      </w:r>
      <w:r>
        <w:rPr>
          <w:rFonts w:ascii="Times New Roman" w:hAnsi="Times New Roman" w:cs="Times New Roman"/>
        </w:rPr>
        <w:t>.</w:t>
      </w:r>
      <w:r w:rsidR="00BA5525">
        <w:rPr>
          <w:rFonts w:ascii="Times New Roman" w:hAnsi="Times New Roman" w:cs="Times New Roman"/>
        </w:rPr>
        <w:t xml:space="preserve"> </w:t>
      </w:r>
      <w:r w:rsidR="00C41D40">
        <w:rPr>
          <w:rFonts w:ascii="Times New Roman" w:hAnsi="Times New Roman" w:cs="Times New Roman"/>
        </w:rPr>
        <w:t>In the first season, Euphoria’s beautiful cinematography</w:t>
      </w:r>
      <w:r w:rsidR="00074389">
        <w:rPr>
          <w:rFonts w:ascii="Times New Roman" w:hAnsi="Times New Roman" w:cs="Times New Roman"/>
        </w:rPr>
        <w:t xml:space="preserve"> served a narrative purpose</w:t>
      </w:r>
      <w:r w:rsidR="00C41D40">
        <w:rPr>
          <w:rFonts w:ascii="Times New Roman" w:hAnsi="Times New Roman" w:cs="Times New Roman"/>
        </w:rPr>
        <w:t xml:space="preserve">. </w:t>
      </w:r>
      <w:r w:rsidR="00074389">
        <w:rPr>
          <w:rFonts w:ascii="Times New Roman" w:hAnsi="Times New Roman" w:cs="Times New Roman"/>
        </w:rPr>
        <w:t xml:space="preserve">Each episode had a clear focus: it told the story of one of the characters. </w:t>
      </w:r>
      <w:r w:rsidR="00DE019D" w:rsidRPr="00C41D40">
        <w:rPr>
          <w:rFonts w:ascii="Times New Roman" w:hAnsi="Times New Roman" w:cs="Times New Roman"/>
        </w:rPr>
        <w:t>[my honest critique of this past season season]</w:t>
      </w:r>
      <w:r w:rsidR="00C41D40">
        <w:rPr>
          <w:rFonts w:ascii="Times New Roman" w:hAnsi="Times New Roman" w:cs="Times New Roman"/>
        </w:rPr>
        <w:t xml:space="preserve"> [insert a tidbit about Sam Levinson’s beef with Barbie </w:t>
      </w:r>
      <w:proofErr w:type="spellStart"/>
      <w:r w:rsidR="00C41D40">
        <w:rPr>
          <w:rFonts w:ascii="Times New Roman" w:hAnsi="Times New Roman" w:cs="Times New Roman"/>
        </w:rPr>
        <w:t>Fierra</w:t>
      </w:r>
      <w:proofErr w:type="spellEnd"/>
      <w:r w:rsidR="00C41D40">
        <w:rPr>
          <w:rFonts w:ascii="Times New Roman" w:hAnsi="Times New Roman" w:cs="Times New Roman"/>
        </w:rPr>
        <w:t>]</w:t>
      </w:r>
      <w:r w:rsidR="000A4A06">
        <w:rPr>
          <w:rFonts w:ascii="Times New Roman" w:hAnsi="Times New Roman" w:cs="Times New Roman"/>
        </w:rPr>
        <w:t xml:space="preserve"> [it should be noted that this beef was also </w:t>
      </w:r>
      <w:proofErr w:type="spellStart"/>
      <w:r w:rsidR="000A4A06">
        <w:rPr>
          <w:rFonts w:ascii="Times New Roman" w:hAnsi="Times New Roman" w:cs="Times New Roman"/>
        </w:rPr>
        <w:t>apart</w:t>
      </w:r>
      <w:proofErr w:type="spellEnd"/>
      <w:r w:rsidR="000A4A06">
        <w:rPr>
          <w:rFonts w:ascii="Times New Roman" w:hAnsi="Times New Roman" w:cs="Times New Roman"/>
        </w:rPr>
        <w:t xml:space="preserve"> of the discourse] [it was strange to watch something so live]</w:t>
      </w:r>
      <w:r w:rsidR="00FB7B24">
        <w:rPr>
          <w:rFonts w:ascii="Times New Roman" w:hAnsi="Times New Roman" w:cs="Times New Roman"/>
        </w:rPr>
        <w:t xml:space="preserve"> The show also deals with extremely heavy topics</w:t>
      </w:r>
      <w:r w:rsidR="0003366F">
        <w:rPr>
          <w:rFonts w:ascii="Times New Roman" w:hAnsi="Times New Roman" w:cs="Times New Roman"/>
        </w:rPr>
        <w:t>—addiction, sexual assault, death of loved ones—in a way that</w:t>
      </w:r>
      <w:r w:rsidR="00FB7B24">
        <w:rPr>
          <w:rFonts w:ascii="Times New Roman" w:hAnsi="Times New Roman" w:cs="Times New Roman"/>
        </w:rPr>
        <w:t xml:space="preserve"> </w:t>
      </w:r>
      <w:r w:rsidR="0003366F">
        <w:rPr>
          <w:rFonts w:ascii="Times New Roman" w:hAnsi="Times New Roman" w:cs="Times New Roman"/>
        </w:rPr>
        <w:t xml:space="preserve">was once </w:t>
      </w:r>
      <w:r w:rsidR="0004106C">
        <w:rPr>
          <w:rFonts w:ascii="Times New Roman" w:hAnsi="Times New Roman" w:cs="Times New Roman"/>
        </w:rPr>
        <w:t>deep cut and intimate</w:t>
      </w:r>
      <w:r w:rsidR="0003366F">
        <w:rPr>
          <w:rFonts w:ascii="Times New Roman" w:hAnsi="Times New Roman" w:cs="Times New Roman"/>
        </w:rPr>
        <w:t xml:space="preserve"> but now </w:t>
      </w:r>
      <w:r w:rsidR="00130D9D">
        <w:rPr>
          <w:rFonts w:ascii="Times New Roman" w:hAnsi="Times New Roman" w:cs="Times New Roman"/>
        </w:rPr>
        <w:t>in the last season the way “Euphoria” has dealt with these themes has been irresponsible</w:t>
      </w:r>
      <w:r w:rsidR="0004106C">
        <w:rPr>
          <w:rFonts w:ascii="Times New Roman" w:hAnsi="Times New Roman" w:cs="Times New Roman"/>
        </w:rPr>
        <w:t xml:space="preserve">. </w:t>
      </w:r>
      <w:r w:rsidR="00CB2FFF">
        <w:rPr>
          <w:rFonts w:ascii="Times New Roman" w:hAnsi="Times New Roman" w:cs="Times New Roman"/>
        </w:rPr>
        <w:t xml:space="preserve">This season, the story, Rue’s story, was not prioritized. </w:t>
      </w:r>
    </w:p>
    <w:p w14:paraId="74884AC2" w14:textId="2BA8EB9D" w:rsidR="00073928" w:rsidRDefault="00073928" w:rsidP="00875082">
      <w:pPr>
        <w:autoSpaceDE w:val="0"/>
        <w:autoSpaceDN w:val="0"/>
        <w:adjustRightInd w:val="0"/>
        <w:rPr>
          <w:rFonts w:ascii="Times New Roman" w:hAnsi="Times New Roman" w:cs="Times New Roman"/>
        </w:rPr>
      </w:pPr>
    </w:p>
    <w:p w14:paraId="0A63B8AF" w14:textId="29B2D228" w:rsidR="00073928" w:rsidRDefault="00073928" w:rsidP="00875082">
      <w:pPr>
        <w:autoSpaceDE w:val="0"/>
        <w:autoSpaceDN w:val="0"/>
        <w:adjustRightInd w:val="0"/>
        <w:rPr>
          <w:rFonts w:ascii="Times New Roman" w:hAnsi="Times New Roman" w:cs="Times New Roman"/>
        </w:rPr>
      </w:pPr>
      <w:r>
        <w:rPr>
          <w:rFonts w:ascii="Times New Roman" w:hAnsi="Times New Roman" w:cs="Times New Roman"/>
        </w:rPr>
        <w:t xml:space="preserve">[concluding sentence that introduces my conclusion paragraph]. </w:t>
      </w:r>
      <w:r w:rsidR="00092EF0">
        <w:rPr>
          <w:rFonts w:ascii="Times New Roman" w:hAnsi="Times New Roman" w:cs="Times New Roman"/>
        </w:rPr>
        <w:t xml:space="preserve">[In the future, I </w:t>
      </w:r>
      <w:r w:rsidR="000A4A06">
        <w:rPr>
          <w:rFonts w:ascii="Times New Roman" w:hAnsi="Times New Roman" w:cs="Times New Roman"/>
        </w:rPr>
        <w:t>predict other shows are going to try to</w:t>
      </w:r>
      <w:r w:rsidR="00092EF0">
        <w:rPr>
          <w:rFonts w:ascii="Times New Roman" w:hAnsi="Times New Roman" w:cs="Times New Roman"/>
        </w:rPr>
        <w:t xml:space="preserve"> replicate Euphoria’s digital success</w:t>
      </w:r>
      <w:r w:rsidR="00361511">
        <w:rPr>
          <w:rFonts w:ascii="Times New Roman" w:hAnsi="Times New Roman" w:cs="Times New Roman"/>
        </w:rPr>
        <w:t xml:space="preserve"> story</w:t>
      </w:r>
      <w:r w:rsidR="00D437F4">
        <w:rPr>
          <w:rFonts w:ascii="Times New Roman" w:hAnsi="Times New Roman" w:cs="Times New Roman"/>
        </w:rPr>
        <w:t xml:space="preserve"> by manufacturing </w:t>
      </w:r>
      <w:r w:rsidR="007E5924">
        <w:rPr>
          <w:rFonts w:ascii="Times New Roman" w:hAnsi="Times New Roman" w:cs="Times New Roman"/>
        </w:rPr>
        <w:t>hype and hoping that it sticks and turns into organic hype</w:t>
      </w:r>
      <w:r w:rsidR="00092EF0">
        <w:rPr>
          <w:rFonts w:ascii="Times New Roman" w:hAnsi="Times New Roman" w:cs="Times New Roman"/>
        </w:rPr>
        <w:t xml:space="preserve">. </w:t>
      </w:r>
      <w:r w:rsidR="005C31D6">
        <w:rPr>
          <w:rFonts w:ascii="Times New Roman" w:hAnsi="Times New Roman" w:cs="Times New Roman"/>
        </w:rPr>
        <w:t>A</w:t>
      </w:r>
      <w:r w:rsidR="000A4A06">
        <w:rPr>
          <w:rFonts w:ascii="Times New Roman" w:hAnsi="Times New Roman" w:cs="Times New Roman"/>
        </w:rPr>
        <w:t xml:space="preserve"> true sensation is organic.] [</w:t>
      </w:r>
      <w:r w:rsidR="00571B3C">
        <w:rPr>
          <w:rFonts w:ascii="Times New Roman" w:hAnsi="Times New Roman" w:cs="Times New Roman"/>
        </w:rPr>
        <w:t>Imagine you are a distribution company. H</w:t>
      </w:r>
      <w:r w:rsidR="000A4A06">
        <w:rPr>
          <w:rFonts w:ascii="Times New Roman" w:hAnsi="Times New Roman" w:cs="Times New Roman"/>
        </w:rPr>
        <w:t>ow amazing would it be</w:t>
      </w:r>
      <w:r w:rsidR="00571B3C">
        <w:rPr>
          <w:rFonts w:ascii="Times New Roman" w:hAnsi="Times New Roman" w:cs="Times New Roman"/>
        </w:rPr>
        <w:t xml:space="preserve"> to hav</w:t>
      </w:r>
      <w:r w:rsidR="000A4A06">
        <w:rPr>
          <w:rFonts w:ascii="Times New Roman" w:hAnsi="Times New Roman" w:cs="Times New Roman"/>
        </w:rPr>
        <w:t>e a cult following hyping up your show for free] [HBO advertised Euphoria, but they didn’t have to</w:t>
      </w:r>
      <w:r w:rsidR="002F6A2B">
        <w:rPr>
          <w:rFonts w:ascii="Times New Roman" w:hAnsi="Times New Roman" w:cs="Times New Roman"/>
        </w:rPr>
        <w:t xml:space="preserve"> when people were doing that work for free.</w:t>
      </w:r>
      <w:r w:rsidR="000A4A06">
        <w:rPr>
          <w:rFonts w:ascii="Times New Roman" w:hAnsi="Times New Roman" w:cs="Times New Roman"/>
        </w:rPr>
        <w:t xml:space="preserve"> [failed corporate hashtag] </w:t>
      </w:r>
      <w:r w:rsidR="007E5924">
        <w:rPr>
          <w:rFonts w:ascii="Times New Roman" w:hAnsi="Times New Roman" w:cs="Times New Roman"/>
        </w:rPr>
        <w:t xml:space="preserve">For all the reasons I’ve listed today, </w:t>
      </w:r>
      <w:r w:rsidR="00ED08C8">
        <w:rPr>
          <w:rFonts w:ascii="Times New Roman" w:hAnsi="Times New Roman" w:cs="Times New Roman"/>
        </w:rPr>
        <w:t xml:space="preserve">Euphoria is truly a masterpiece in the age of technological reproductivity. </w:t>
      </w:r>
      <w:r>
        <w:rPr>
          <w:rFonts w:ascii="Times New Roman" w:hAnsi="Times New Roman" w:cs="Times New Roman"/>
        </w:rPr>
        <w:t xml:space="preserve">Sam Levinson and the creators of Euphoria did not just make a TV show, they created a cult following. </w:t>
      </w:r>
      <w:r w:rsidR="000A4A06">
        <w:rPr>
          <w:rFonts w:ascii="Times New Roman" w:hAnsi="Times New Roman" w:cs="Times New Roman"/>
        </w:rPr>
        <w:t xml:space="preserve">Just like </w:t>
      </w:r>
      <w:r>
        <w:rPr>
          <w:rFonts w:ascii="Times New Roman" w:hAnsi="Times New Roman" w:cs="Times New Roman"/>
        </w:rPr>
        <w:t>HBO doesn’t merely release episodes</w:t>
      </w:r>
      <w:r w:rsidR="000A4A06">
        <w:rPr>
          <w:rFonts w:ascii="Times New Roman" w:hAnsi="Times New Roman" w:cs="Times New Roman"/>
        </w:rPr>
        <w:t xml:space="preserve"> of the show</w:t>
      </w:r>
      <w:r>
        <w:rPr>
          <w:rFonts w:ascii="Times New Roman" w:hAnsi="Times New Roman" w:cs="Times New Roman"/>
        </w:rPr>
        <w:t xml:space="preserve">, they feed rations to their hive mind. </w:t>
      </w:r>
    </w:p>
    <w:p w14:paraId="03B4B089" w14:textId="45E5362F" w:rsidR="00875082" w:rsidRDefault="00875082" w:rsidP="00875082">
      <w:pPr>
        <w:autoSpaceDE w:val="0"/>
        <w:autoSpaceDN w:val="0"/>
        <w:adjustRightInd w:val="0"/>
        <w:rPr>
          <w:rFonts w:ascii="Times New Roman" w:hAnsi="Times New Roman" w:cs="Times New Roman"/>
        </w:rPr>
      </w:pPr>
    </w:p>
    <w:p w14:paraId="055C8EAE" w14:textId="78601CD0" w:rsidR="00875082" w:rsidRDefault="00875082" w:rsidP="00BA5525">
      <w:pPr>
        <w:autoSpaceDE w:val="0"/>
        <w:autoSpaceDN w:val="0"/>
        <w:adjustRightInd w:val="0"/>
        <w:jc w:val="center"/>
        <w:rPr>
          <w:rFonts w:ascii="Times New Roman" w:hAnsi="Times New Roman" w:cs="Times New Roman"/>
        </w:rPr>
      </w:pPr>
      <w:r>
        <w:rPr>
          <w:rFonts w:ascii="Times New Roman" w:hAnsi="Times New Roman" w:cs="Times New Roman"/>
        </w:rPr>
        <w:t>Bibliography</w:t>
      </w:r>
    </w:p>
    <w:p w14:paraId="1A3E4483" w14:textId="77777777" w:rsidR="00130D9D" w:rsidRDefault="00130D9D" w:rsidP="00BA5525">
      <w:pPr>
        <w:autoSpaceDE w:val="0"/>
        <w:autoSpaceDN w:val="0"/>
        <w:adjustRightInd w:val="0"/>
        <w:jc w:val="center"/>
        <w:rPr>
          <w:rFonts w:ascii="Times New Roman" w:hAnsi="Times New Roman" w:cs="Times New Roman"/>
        </w:rPr>
      </w:pPr>
    </w:p>
    <w:p w14:paraId="21F690FE" w14:textId="77777777" w:rsidR="0004106C" w:rsidRPr="0004106C" w:rsidRDefault="00DB7377" w:rsidP="0004106C">
      <w:pPr>
        <w:pStyle w:val="Bibliography"/>
        <w:rPr>
          <w:rFonts w:ascii="Times New Roman" w:hAnsi="Times New Roman" w:cs="Times New Roman"/>
          <w:lang w:val="de-DE"/>
        </w:rPr>
      </w:pPr>
      <w:r>
        <w:lastRenderedPageBreak/>
        <w:fldChar w:fldCharType="begin"/>
      </w:r>
      <w:r w:rsidR="00B34D3D">
        <w:instrText xml:space="preserve"> ADDIN ZOTERO_BIBL {"uncited":[],"omitted":[],"custom":[]} CSL_BIBLIOGRAPHY </w:instrText>
      </w:r>
      <w:r>
        <w:fldChar w:fldCharType="separate"/>
      </w:r>
      <w:r w:rsidR="0004106C" w:rsidRPr="0004106C">
        <w:rPr>
          <w:rFonts w:ascii="Times New Roman" w:hAnsi="Times New Roman" w:cs="Times New Roman"/>
        </w:rPr>
        <w:t xml:space="preserve">Bergeson, Samantha. “‘Euphoria’ Makes History at HBO Max, Takes over Twitter with Record-Breaking Numbers.” </w:t>
      </w:r>
      <w:proofErr w:type="spellStart"/>
      <w:r w:rsidR="0004106C" w:rsidRPr="0004106C">
        <w:rPr>
          <w:rFonts w:ascii="Times New Roman" w:hAnsi="Times New Roman" w:cs="Times New Roman"/>
          <w:i/>
          <w:iCs/>
          <w:lang w:val="de-DE"/>
        </w:rPr>
        <w:t>IndieWire</w:t>
      </w:r>
      <w:proofErr w:type="spellEnd"/>
      <w:r w:rsidR="0004106C" w:rsidRPr="0004106C">
        <w:rPr>
          <w:rFonts w:ascii="Times New Roman" w:hAnsi="Times New Roman" w:cs="Times New Roman"/>
          <w:lang w:val="de-DE"/>
        </w:rPr>
        <w:t>, 1 Mar. 2022, https://www.indiewire.com/2022/03/euphoria-hbo-max-record-breaking-twitter-1234703320/.</w:t>
      </w:r>
    </w:p>
    <w:p w14:paraId="0B2536BF" w14:textId="77777777" w:rsidR="0004106C" w:rsidRPr="0004106C" w:rsidRDefault="0004106C" w:rsidP="0004106C">
      <w:pPr>
        <w:pStyle w:val="Bibliography"/>
        <w:rPr>
          <w:rFonts w:ascii="Times New Roman" w:hAnsi="Times New Roman" w:cs="Times New Roman"/>
        </w:rPr>
      </w:pPr>
      <w:r w:rsidRPr="0004106C">
        <w:rPr>
          <w:rFonts w:ascii="Times New Roman" w:hAnsi="Times New Roman" w:cs="Times New Roman"/>
        </w:rPr>
        <w:t xml:space="preserve">Durkheim, Émile. </w:t>
      </w:r>
      <w:r w:rsidRPr="0004106C">
        <w:rPr>
          <w:rFonts w:ascii="Times New Roman" w:hAnsi="Times New Roman" w:cs="Times New Roman"/>
          <w:i/>
          <w:iCs/>
        </w:rPr>
        <w:t>The Elementary Forms of the Religious Life, a Study in Religious Sociology</w:t>
      </w:r>
      <w:r w:rsidRPr="0004106C">
        <w:rPr>
          <w:rFonts w:ascii="Times New Roman" w:hAnsi="Times New Roman" w:cs="Times New Roman"/>
        </w:rPr>
        <w:t>. 1915.</w:t>
      </w:r>
    </w:p>
    <w:p w14:paraId="2DB1E207" w14:textId="77777777" w:rsidR="0004106C" w:rsidRPr="0004106C" w:rsidRDefault="0004106C" w:rsidP="0004106C">
      <w:pPr>
        <w:pStyle w:val="Bibliography"/>
        <w:rPr>
          <w:rFonts w:ascii="Times New Roman" w:hAnsi="Times New Roman" w:cs="Times New Roman"/>
        </w:rPr>
      </w:pPr>
      <w:r w:rsidRPr="0004106C">
        <w:rPr>
          <w:rFonts w:ascii="Times New Roman" w:hAnsi="Times New Roman" w:cs="Times New Roman"/>
        </w:rPr>
        <w:t xml:space="preserve">Latour, Bruno. “Why Has Critique Run out of Steam? From Matters of Fact to Matters of Concern.” </w:t>
      </w:r>
      <w:r w:rsidRPr="0004106C">
        <w:rPr>
          <w:rFonts w:ascii="Times New Roman" w:hAnsi="Times New Roman" w:cs="Times New Roman"/>
          <w:i/>
          <w:iCs/>
        </w:rPr>
        <w:t>Critical Inquiry</w:t>
      </w:r>
      <w:r w:rsidRPr="0004106C">
        <w:rPr>
          <w:rFonts w:ascii="Times New Roman" w:hAnsi="Times New Roman" w:cs="Times New Roman"/>
        </w:rPr>
        <w:t xml:space="preserve">, vol. 30, no. 2, Jan. 2004, pp. 225–48. </w:t>
      </w:r>
      <w:r w:rsidRPr="0004106C">
        <w:rPr>
          <w:rFonts w:ascii="Times New Roman" w:hAnsi="Times New Roman" w:cs="Times New Roman"/>
          <w:i/>
          <w:iCs/>
        </w:rPr>
        <w:t>journals.uchicago.edu</w:t>
      </w:r>
      <w:r w:rsidRPr="0004106C">
        <w:rPr>
          <w:rFonts w:ascii="Times New Roman" w:hAnsi="Times New Roman" w:cs="Times New Roman"/>
        </w:rPr>
        <w:t>, https://doi.org/10.1086/421123.</w:t>
      </w:r>
    </w:p>
    <w:p w14:paraId="19B6A1C1" w14:textId="42AB7F3F" w:rsidR="00875082" w:rsidRPr="00C41D40" w:rsidRDefault="00DB7377" w:rsidP="00875082">
      <w:pPr>
        <w:autoSpaceDE w:val="0"/>
        <w:autoSpaceDN w:val="0"/>
        <w:adjustRightInd w:val="0"/>
        <w:rPr>
          <w:rFonts w:ascii="Times New Roman" w:hAnsi="Times New Roman" w:cs="Times New Roman"/>
        </w:rPr>
      </w:pPr>
      <w:r>
        <w:rPr>
          <w:rFonts w:ascii="Times New Roman" w:hAnsi="Times New Roman" w:cs="Times New Roman"/>
        </w:rPr>
        <w:fldChar w:fldCharType="end"/>
      </w:r>
    </w:p>
    <w:sectPr w:rsidR="00875082" w:rsidRPr="00C41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9D"/>
    <w:rsid w:val="0003366F"/>
    <w:rsid w:val="0004106C"/>
    <w:rsid w:val="00047522"/>
    <w:rsid w:val="00073928"/>
    <w:rsid w:val="00074389"/>
    <w:rsid w:val="00092EF0"/>
    <w:rsid w:val="000A4A06"/>
    <w:rsid w:val="000C7331"/>
    <w:rsid w:val="00130D9D"/>
    <w:rsid w:val="001659F7"/>
    <w:rsid w:val="001939AB"/>
    <w:rsid w:val="001C2362"/>
    <w:rsid w:val="002F6A2B"/>
    <w:rsid w:val="0035763B"/>
    <w:rsid w:val="00361511"/>
    <w:rsid w:val="00375B4D"/>
    <w:rsid w:val="0039054D"/>
    <w:rsid w:val="003C4DCA"/>
    <w:rsid w:val="003D060F"/>
    <w:rsid w:val="003F029E"/>
    <w:rsid w:val="003F2A50"/>
    <w:rsid w:val="00485206"/>
    <w:rsid w:val="00531D35"/>
    <w:rsid w:val="00571B3C"/>
    <w:rsid w:val="005C31D6"/>
    <w:rsid w:val="00601782"/>
    <w:rsid w:val="0063382B"/>
    <w:rsid w:val="00661F9C"/>
    <w:rsid w:val="006734EE"/>
    <w:rsid w:val="00713782"/>
    <w:rsid w:val="007409F8"/>
    <w:rsid w:val="007E093A"/>
    <w:rsid w:val="007E5924"/>
    <w:rsid w:val="00852B6A"/>
    <w:rsid w:val="00875082"/>
    <w:rsid w:val="00887C8A"/>
    <w:rsid w:val="00973A25"/>
    <w:rsid w:val="00A332D7"/>
    <w:rsid w:val="00A55295"/>
    <w:rsid w:val="00A65A6A"/>
    <w:rsid w:val="00A717B0"/>
    <w:rsid w:val="00B21C0B"/>
    <w:rsid w:val="00B34D3D"/>
    <w:rsid w:val="00BA5525"/>
    <w:rsid w:val="00BB4224"/>
    <w:rsid w:val="00C0124D"/>
    <w:rsid w:val="00C14E7D"/>
    <w:rsid w:val="00C41D40"/>
    <w:rsid w:val="00CB2FFF"/>
    <w:rsid w:val="00D42E3C"/>
    <w:rsid w:val="00D437F4"/>
    <w:rsid w:val="00D65279"/>
    <w:rsid w:val="00DA2B32"/>
    <w:rsid w:val="00DB7377"/>
    <w:rsid w:val="00DE019D"/>
    <w:rsid w:val="00E116D8"/>
    <w:rsid w:val="00ED08C8"/>
    <w:rsid w:val="00FB7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E3EE12"/>
  <w15:chartTrackingRefBased/>
  <w15:docId w15:val="{642CADE4-500B-6A48-B2C8-81E1D0913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C2362"/>
    <w:rPr>
      <w:color w:val="0000FF"/>
      <w:u w:val="single"/>
    </w:rPr>
  </w:style>
  <w:style w:type="paragraph" w:styleId="Bibliography">
    <w:name w:val="Bibliography"/>
    <w:basedOn w:val="Normal"/>
    <w:next w:val="Normal"/>
    <w:uiPriority w:val="37"/>
    <w:unhideWhenUsed/>
    <w:rsid w:val="00DB7377"/>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9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1637</Words>
  <Characters>9334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Ambrose</dc:creator>
  <cp:keywords/>
  <dc:description/>
  <cp:lastModifiedBy>Katie Ambrose</cp:lastModifiedBy>
  <cp:revision>3</cp:revision>
  <dcterms:created xsi:type="dcterms:W3CDTF">2022-05-31T02:43:00Z</dcterms:created>
  <dcterms:modified xsi:type="dcterms:W3CDTF">2022-05-31T02:47:00Z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id="X2kR7A4C"/&gt;&lt;style id="http://www.zotero.org/styles/modern-language-association" locale="en-US" hasBibliography="1" bibliographyStyleHasBeenSet="1"/&gt;&lt;prefs&gt;&lt;pref name="fieldType" value="Field"/&gt;&lt;pr</vt:lpwstr>
  </property>
  <property fmtid="{D5CDD505-2E9C-101B-9397-08002B2CF9AE}" pid="3" name="ZOTERO_PREF_2">
    <vt:lpwstr>ef name="automaticJournalAbbreviations" value="true"/&gt;&lt;/prefs&gt;&lt;/data&gt;</vt:lpwstr>
  </property>
</Properties>
</file>